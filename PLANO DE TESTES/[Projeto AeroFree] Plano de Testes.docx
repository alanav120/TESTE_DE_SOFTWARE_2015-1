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08D" w:rsidRPr="001D4FEF" w:rsidRDefault="00EB108D" w:rsidP="001D4FEF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right"/>
        <w:rPr>
          <w:b w:val="0"/>
          <w:sz w:val="96"/>
          <w:szCs w:val="96"/>
        </w:rPr>
      </w:pPr>
      <w:r w:rsidRPr="001D4FEF">
        <w:rPr>
          <w:b w:val="0"/>
          <w:sz w:val="96"/>
          <w:szCs w:val="96"/>
        </w:rPr>
        <w:t>Plano de Testes</w:t>
      </w: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jc w:val="right"/>
        <w:rPr>
          <w:rFonts w:cs="Arial"/>
          <w:b/>
          <w:bCs/>
          <w:sz w:val="40"/>
          <w:lang w:val="pt-BR"/>
        </w:rPr>
      </w:pPr>
      <w:r w:rsidRPr="001D4FEF">
        <w:rPr>
          <w:rFonts w:cs="Arial"/>
          <w:b/>
          <w:bCs/>
          <w:sz w:val="40"/>
          <w:lang w:val="pt-BR"/>
        </w:rPr>
        <w:t xml:space="preserve">Cliente: </w:t>
      </w:r>
      <w:r w:rsidR="00E64D7C">
        <w:rPr>
          <w:rFonts w:cs="Arial"/>
          <w:b/>
          <w:bCs/>
          <w:i/>
          <w:iCs/>
          <w:sz w:val="40"/>
          <w:lang w:val="pt-BR"/>
        </w:rPr>
        <w:t>Ivna Valença</w:t>
      </w:r>
    </w:p>
    <w:p w:rsidR="00EB108D" w:rsidRPr="001D4FEF" w:rsidRDefault="00EB108D" w:rsidP="00EB108D">
      <w:pPr>
        <w:jc w:val="right"/>
        <w:rPr>
          <w:rFonts w:cs="Arial"/>
          <w:sz w:val="40"/>
          <w:lang w:val="pt-BR"/>
        </w:rPr>
      </w:pPr>
    </w:p>
    <w:p w:rsidR="00EB108D" w:rsidRPr="001D4FEF" w:rsidRDefault="00EB108D" w:rsidP="00EB108D">
      <w:pPr>
        <w:pStyle w:val="sistema"/>
        <w:rPr>
          <w:i w:val="0"/>
          <w:color w:val="000000"/>
        </w:rPr>
      </w:pPr>
      <w:r w:rsidRPr="001D4FEF">
        <w:rPr>
          <w:i w:val="0"/>
        </w:rPr>
        <w:t>Projeto:</w:t>
      </w:r>
      <w:r w:rsidR="005C0E3A">
        <w:rPr>
          <w:i w:val="0"/>
        </w:rPr>
        <w:t xml:space="preserve"> </w:t>
      </w:r>
      <w:r w:rsidR="009B1CC6">
        <w:rPr>
          <w:i w:val="0"/>
          <w:color w:val="000000"/>
        </w:rPr>
        <w:t>Sistema AeroFree</w:t>
      </w:r>
    </w:p>
    <w:p w:rsidR="00EB108D" w:rsidRPr="001D4FEF" w:rsidRDefault="00EB108D" w:rsidP="00EB108D">
      <w:pPr>
        <w:pStyle w:val="sistema"/>
        <w:rPr>
          <w:i w:val="0"/>
          <w:color w:val="0000FF"/>
        </w:rPr>
      </w:pPr>
      <w:r w:rsidRPr="001D4FEF">
        <w:rPr>
          <w:i w:val="0"/>
        </w:rPr>
        <w:t>Versão:</w:t>
      </w:r>
      <w:r w:rsidR="005C0E3A">
        <w:rPr>
          <w:i w:val="0"/>
        </w:rPr>
        <w:t xml:space="preserve"> </w:t>
      </w:r>
      <w:r w:rsidR="009B1CC6">
        <w:rPr>
          <w:i w:val="0"/>
        </w:rPr>
        <w:t>0</w:t>
      </w:r>
      <w:r w:rsidR="00E64D7C">
        <w:rPr>
          <w:i w:val="0"/>
        </w:rPr>
        <w:t>.</w:t>
      </w:r>
      <w:r w:rsidR="009B1CC6">
        <w:rPr>
          <w:i w:val="0"/>
        </w:rPr>
        <w:t>2</w:t>
      </w: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jc w:val="right"/>
        <w:rPr>
          <w:sz w:val="28"/>
          <w:lang w:val="pt-BR"/>
        </w:rPr>
      </w:pPr>
    </w:p>
    <w:p w:rsidR="00EB108D" w:rsidRPr="001D4FEF" w:rsidRDefault="00EB108D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 xml:space="preserve">Equipe: </w:t>
      </w:r>
    </w:p>
    <w:p w:rsidR="00EB108D" w:rsidRPr="001D4FEF" w:rsidRDefault="00562868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>A</w:t>
      </w:r>
      <w:r w:rsidR="005C0E3A">
        <w:rPr>
          <w:sz w:val="28"/>
          <w:lang w:val="pt-BR"/>
        </w:rPr>
        <w:t>lana Vieira</w:t>
      </w:r>
    </w:p>
    <w:p w:rsidR="00562868" w:rsidRPr="001D4FEF" w:rsidRDefault="005C0E3A" w:rsidP="00EB108D">
      <w:pPr>
        <w:jc w:val="right"/>
        <w:rPr>
          <w:sz w:val="28"/>
          <w:lang w:val="pt-BR"/>
        </w:rPr>
      </w:pPr>
      <w:r>
        <w:rPr>
          <w:sz w:val="28"/>
          <w:lang w:val="pt-BR"/>
        </w:rPr>
        <w:t>Fábio Jorge Freitas</w:t>
      </w:r>
    </w:p>
    <w:p w:rsidR="00562868" w:rsidRPr="001D4FEF" w:rsidRDefault="005C0E3A" w:rsidP="00562868">
      <w:pPr>
        <w:jc w:val="right"/>
        <w:rPr>
          <w:sz w:val="28"/>
          <w:lang w:val="pt-BR"/>
        </w:rPr>
      </w:pPr>
      <w:r>
        <w:rPr>
          <w:sz w:val="28"/>
          <w:lang w:val="pt-BR"/>
        </w:rPr>
        <w:t>Rafael Belarmino</w:t>
      </w:r>
    </w:p>
    <w:p w:rsidR="00EB108D" w:rsidRPr="001D4FEF" w:rsidRDefault="00EB108D" w:rsidP="00EB108D">
      <w:pPr>
        <w:jc w:val="right"/>
        <w:rPr>
          <w:lang w:val="pt-BR"/>
        </w:rPr>
        <w:sectPr w:rsidR="00EB108D" w:rsidRPr="001D4FEF" w:rsidSect="0016692A">
          <w:head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</w:p>
    <w:p w:rsidR="001173B8" w:rsidRPr="001D4FEF" w:rsidRDefault="001173B8">
      <w:pPr>
        <w:pStyle w:val="Ttulo"/>
        <w:spacing w:line="288" w:lineRule="auto"/>
        <w:rPr>
          <w:rFonts w:ascii="Calibri" w:hAnsi="Calibri"/>
          <w:lang w:val="pt-BR"/>
        </w:rPr>
      </w:pPr>
      <w:r w:rsidRPr="001D4FEF">
        <w:rPr>
          <w:rFonts w:ascii="Calibri" w:hAnsi="Calibri"/>
          <w:b w:val="0"/>
          <w:sz w:val="20"/>
          <w:lang w:val="pt-BR"/>
        </w:rPr>
        <w:lastRenderedPageBreak/>
        <w:t> </w:t>
      </w:r>
    </w:p>
    <w:p w:rsidR="001173B8" w:rsidRPr="001D4FEF" w:rsidRDefault="001173B8">
      <w:pPr>
        <w:pStyle w:val="Ttulo"/>
        <w:rPr>
          <w:rFonts w:ascii="Calibri" w:hAnsi="Calibri"/>
          <w:lang w:val="pt-BR"/>
        </w:rPr>
      </w:pPr>
      <w:r w:rsidRPr="001D4FEF">
        <w:rPr>
          <w:rFonts w:ascii="Calibri" w:hAnsi="Calibri"/>
          <w:lang w:val="pt-BR"/>
        </w:rPr>
        <w:t>Histórico de Revisões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42"/>
        <w:gridCol w:w="1345"/>
        <w:gridCol w:w="2948"/>
        <w:gridCol w:w="2641"/>
      </w:tblGrid>
      <w:tr w:rsidR="00F74C87" w:rsidRPr="001D4FEF" w:rsidTr="00F74C87">
        <w:tc>
          <w:tcPr>
            <w:tcW w:w="1379" w:type="pct"/>
          </w:tcPr>
          <w:p w:rsidR="00F74C87" w:rsidRPr="001D4FEF" w:rsidRDefault="00F74C87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Data</w:t>
            </w:r>
          </w:p>
        </w:tc>
        <w:tc>
          <w:tcPr>
            <w:tcW w:w="702" w:type="pct"/>
            <w:tcBorders>
              <w:right w:val="single" w:sz="4" w:space="0" w:color="auto"/>
            </w:tcBorders>
          </w:tcPr>
          <w:p w:rsidR="00F74C87" w:rsidRPr="001D4FEF" w:rsidRDefault="00F74C87" w:rsidP="00F74C87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Versão</w:t>
            </w:r>
          </w:p>
        </w:tc>
        <w:tc>
          <w:tcPr>
            <w:tcW w:w="1539" w:type="pct"/>
            <w:tcBorders>
              <w:left w:val="single" w:sz="4" w:space="0" w:color="auto"/>
            </w:tcBorders>
          </w:tcPr>
          <w:p w:rsidR="00F74C87" w:rsidRPr="001D4FEF" w:rsidRDefault="00F74C87" w:rsidP="00F74C87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379" w:type="pct"/>
          </w:tcPr>
          <w:p w:rsidR="00F74C87" w:rsidRPr="001D4FEF" w:rsidRDefault="00F74C87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Autor</w:t>
            </w:r>
          </w:p>
        </w:tc>
      </w:tr>
      <w:tr w:rsidR="00F74C87" w:rsidRPr="001D4FEF" w:rsidTr="00F74C87">
        <w:tc>
          <w:tcPr>
            <w:tcW w:w="1379" w:type="pct"/>
          </w:tcPr>
          <w:p w:rsidR="00F74C87" w:rsidRPr="001D4FEF" w:rsidRDefault="00F74C87" w:rsidP="00CF2D0D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06/03/2015</w:t>
            </w:r>
          </w:p>
        </w:tc>
        <w:tc>
          <w:tcPr>
            <w:tcW w:w="702" w:type="pct"/>
            <w:tcBorders>
              <w:right w:val="single" w:sz="4" w:space="0" w:color="auto"/>
            </w:tcBorders>
          </w:tcPr>
          <w:p w:rsidR="00F74C87" w:rsidRPr="001D4FEF" w:rsidRDefault="00F74C87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1.0.0</w:t>
            </w:r>
          </w:p>
        </w:tc>
        <w:tc>
          <w:tcPr>
            <w:tcW w:w="1539" w:type="pct"/>
            <w:tcBorders>
              <w:left w:val="single" w:sz="4" w:space="0" w:color="auto"/>
            </w:tcBorders>
          </w:tcPr>
          <w:p w:rsidR="00F74C87" w:rsidRPr="001D4FEF" w:rsidRDefault="00163E32" w:rsidP="00F74C87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Escopo de negócio, necessidade</w:t>
            </w:r>
            <w:r w:rsidR="0087663B">
              <w:rPr>
                <w:rFonts w:ascii="Calibri" w:hAnsi="Calibri"/>
                <w:lang w:val="pt-BR"/>
              </w:rPr>
              <w:t xml:space="preserve"> </w:t>
            </w:r>
            <w:r>
              <w:rPr>
                <w:rFonts w:ascii="Calibri" w:hAnsi="Calibri"/>
                <w:lang w:val="pt-BR"/>
              </w:rPr>
              <w:t>treinamento da equipe.</w:t>
            </w:r>
          </w:p>
        </w:tc>
        <w:tc>
          <w:tcPr>
            <w:tcW w:w="1379" w:type="pct"/>
          </w:tcPr>
          <w:p w:rsidR="00F74C87" w:rsidRPr="001D4FEF" w:rsidRDefault="00F74C87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Fábio Jorge de Freitas</w:t>
            </w:r>
          </w:p>
        </w:tc>
      </w:tr>
      <w:tr w:rsidR="00F74C87" w:rsidRPr="001D4FEF" w:rsidTr="00F74C87">
        <w:tc>
          <w:tcPr>
            <w:tcW w:w="1379" w:type="pct"/>
          </w:tcPr>
          <w:p w:rsidR="00F74C87" w:rsidRPr="001D4FEF" w:rsidRDefault="00F74C87" w:rsidP="001173B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13/03/2015</w:t>
            </w:r>
          </w:p>
        </w:tc>
        <w:tc>
          <w:tcPr>
            <w:tcW w:w="702" w:type="pct"/>
            <w:tcBorders>
              <w:right w:val="single" w:sz="4" w:space="0" w:color="auto"/>
            </w:tcBorders>
          </w:tcPr>
          <w:p w:rsidR="00F74C87" w:rsidRPr="001D4FEF" w:rsidRDefault="00F74C87" w:rsidP="00EB108D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1.0.1</w:t>
            </w:r>
          </w:p>
        </w:tc>
        <w:tc>
          <w:tcPr>
            <w:tcW w:w="1539" w:type="pct"/>
            <w:tcBorders>
              <w:left w:val="single" w:sz="4" w:space="0" w:color="auto"/>
            </w:tcBorders>
          </w:tcPr>
          <w:p w:rsidR="00F74C87" w:rsidRPr="001D4FEF" w:rsidRDefault="00F74C87" w:rsidP="00F74C87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Teste funcional, teste de banco de dados, teste de interface com usuário, teste de desempenho, teste carga, teste de estresse teste de integridade de dados.</w:t>
            </w:r>
          </w:p>
        </w:tc>
        <w:tc>
          <w:tcPr>
            <w:tcW w:w="1379" w:type="pct"/>
          </w:tcPr>
          <w:p w:rsidR="00F74C87" w:rsidRPr="00B66E91" w:rsidRDefault="00B66E91" w:rsidP="00B66E91">
            <w:pPr>
              <w:rPr>
                <w:sz w:val="28"/>
                <w:lang w:val="pt-BR"/>
              </w:rPr>
            </w:pPr>
            <w:r w:rsidRPr="00CD5AD6">
              <w:rPr>
                <w:lang w:val="pt-BR"/>
              </w:rPr>
              <w:t>Alana Vieira</w:t>
            </w:r>
          </w:p>
        </w:tc>
      </w:tr>
      <w:tr w:rsidR="00F74C87" w:rsidRPr="001D4FEF" w:rsidTr="00F74C87">
        <w:tc>
          <w:tcPr>
            <w:tcW w:w="1379" w:type="pct"/>
          </w:tcPr>
          <w:p w:rsidR="00F74C87" w:rsidRDefault="00F74C87" w:rsidP="001173B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27/03/2015</w:t>
            </w:r>
          </w:p>
        </w:tc>
        <w:tc>
          <w:tcPr>
            <w:tcW w:w="702" w:type="pct"/>
            <w:tcBorders>
              <w:right w:val="single" w:sz="4" w:space="0" w:color="auto"/>
            </w:tcBorders>
          </w:tcPr>
          <w:p w:rsidR="00F74C87" w:rsidRDefault="00F74C87" w:rsidP="00EB108D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1.0.25</w:t>
            </w:r>
          </w:p>
        </w:tc>
        <w:tc>
          <w:tcPr>
            <w:tcW w:w="1539" w:type="pct"/>
            <w:tcBorders>
              <w:left w:val="single" w:sz="4" w:space="0" w:color="auto"/>
            </w:tcBorders>
          </w:tcPr>
          <w:p w:rsidR="00F74C87" w:rsidRDefault="00F74C87" w:rsidP="00F74C87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Teste de instalação e configuração, teste de segurança e controle de acesso.</w:t>
            </w:r>
          </w:p>
        </w:tc>
        <w:tc>
          <w:tcPr>
            <w:tcW w:w="1379" w:type="pct"/>
          </w:tcPr>
          <w:p w:rsidR="00F74C87" w:rsidRDefault="00B66E91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Rafael Belarmino</w:t>
            </w:r>
          </w:p>
        </w:tc>
      </w:tr>
      <w:tr w:rsidR="00F74C87" w:rsidRPr="001D4FEF" w:rsidTr="00F74C87">
        <w:tc>
          <w:tcPr>
            <w:tcW w:w="1379" w:type="pct"/>
          </w:tcPr>
          <w:p w:rsidR="00F74C87" w:rsidRDefault="00F74C87" w:rsidP="001173B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03/04/2015</w:t>
            </w:r>
          </w:p>
        </w:tc>
        <w:tc>
          <w:tcPr>
            <w:tcW w:w="702" w:type="pct"/>
            <w:tcBorders>
              <w:right w:val="single" w:sz="4" w:space="0" w:color="auto"/>
            </w:tcBorders>
          </w:tcPr>
          <w:p w:rsidR="00F74C87" w:rsidRDefault="00F74C87" w:rsidP="00EB108D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1.1.15</w:t>
            </w:r>
          </w:p>
        </w:tc>
        <w:tc>
          <w:tcPr>
            <w:tcW w:w="1539" w:type="pct"/>
            <w:tcBorders>
              <w:left w:val="single" w:sz="4" w:space="0" w:color="auto"/>
            </w:tcBorders>
          </w:tcPr>
          <w:p w:rsidR="00F74C87" w:rsidRDefault="00163E32" w:rsidP="00163E32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Reteste total</w:t>
            </w:r>
          </w:p>
        </w:tc>
        <w:tc>
          <w:tcPr>
            <w:tcW w:w="1379" w:type="pct"/>
          </w:tcPr>
          <w:p w:rsidR="00F74C87" w:rsidRDefault="00F74C87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Fábio Jorge de Freitas</w:t>
            </w:r>
          </w:p>
        </w:tc>
      </w:tr>
    </w:tbl>
    <w:p w:rsidR="00862443" w:rsidRPr="001D4FEF" w:rsidRDefault="00862443">
      <w:pPr>
        <w:rPr>
          <w:rFonts w:ascii="Calibri" w:hAnsi="Calibri"/>
          <w:lang w:val="pt-BR"/>
        </w:rPr>
      </w:pPr>
    </w:p>
    <w:p w:rsidR="001173B8" w:rsidRPr="001D4FEF" w:rsidRDefault="001173B8">
      <w:pPr>
        <w:pStyle w:val="Ttulo"/>
        <w:rPr>
          <w:rFonts w:ascii="Calibri" w:hAnsi="Calibri"/>
          <w:sz w:val="38"/>
          <w:lang w:val="pt-BR"/>
        </w:rPr>
      </w:pPr>
      <w:r w:rsidRPr="001D4FEF">
        <w:rPr>
          <w:rFonts w:ascii="Calibri" w:hAnsi="Calibri"/>
          <w:lang w:val="pt-BR"/>
        </w:rPr>
        <w:br w:type="page"/>
      </w:r>
      <w:r w:rsidRPr="001D4FEF">
        <w:rPr>
          <w:rFonts w:ascii="Calibri" w:hAnsi="Calibri"/>
          <w:sz w:val="38"/>
          <w:lang w:val="pt-BR"/>
        </w:rPr>
        <w:lastRenderedPageBreak/>
        <w:t>Índice</w:t>
      </w:r>
    </w:p>
    <w:p w:rsidR="001173B8" w:rsidRPr="001D4FEF" w:rsidRDefault="001173B8">
      <w:pPr>
        <w:rPr>
          <w:rFonts w:ascii="Calibri" w:hAnsi="Calibri"/>
          <w:sz w:val="22"/>
          <w:lang w:val="pt-BR"/>
        </w:rPr>
      </w:pPr>
    </w:p>
    <w:p w:rsidR="009F7193" w:rsidRDefault="00C26AF5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1D4FEF">
        <w:rPr>
          <w:rFonts w:ascii="Calibri" w:hAnsi="Calibri"/>
          <w:sz w:val="22"/>
          <w:lang w:val="pt-BR"/>
        </w:rPr>
        <w:fldChar w:fldCharType="begin"/>
      </w:r>
      <w:r w:rsidR="001173B8" w:rsidRPr="001D4FEF">
        <w:rPr>
          <w:rFonts w:ascii="Calibri" w:hAnsi="Calibri"/>
          <w:sz w:val="22"/>
          <w:lang w:val="pt-BR"/>
        </w:rPr>
        <w:instrText xml:space="preserve"> TOC \o "1-3" </w:instrText>
      </w:r>
      <w:r w:rsidRPr="001D4FEF">
        <w:rPr>
          <w:rFonts w:ascii="Calibri" w:hAnsi="Calibri"/>
          <w:sz w:val="22"/>
          <w:lang w:val="pt-BR"/>
        </w:rPr>
        <w:fldChar w:fldCharType="separate"/>
      </w:r>
      <w:r w:rsidR="009F7193" w:rsidRPr="004F32C7">
        <w:rPr>
          <w:rFonts w:ascii="Calibri" w:hAnsi="Calibri"/>
          <w:noProof/>
          <w:lang w:val="pt-BR"/>
        </w:rPr>
        <w:t>1.</w:t>
      </w:r>
      <w:r w:rsidR="009F7193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Introdução</w:t>
      </w:r>
      <w:r w:rsidR="009F7193">
        <w:rPr>
          <w:noProof/>
        </w:rPr>
        <w:tab/>
      </w:r>
      <w:r>
        <w:rPr>
          <w:noProof/>
        </w:rPr>
        <w:fldChar w:fldCharType="begin"/>
      </w:r>
      <w:r w:rsidR="009F7193">
        <w:rPr>
          <w:noProof/>
        </w:rPr>
        <w:instrText xml:space="preserve"> PAGEREF _Toc242451436 \h </w:instrText>
      </w:r>
      <w:r>
        <w:rPr>
          <w:noProof/>
        </w:rPr>
      </w:r>
      <w:r>
        <w:rPr>
          <w:noProof/>
        </w:rPr>
        <w:fldChar w:fldCharType="separate"/>
      </w:r>
      <w:r w:rsidR="009F7193">
        <w:rPr>
          <w:noProof/>
        </w:rPr>
        <w:t>4</w:t>
      </w:r>
      <w:r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Identificador do plano de teste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_Toc242451437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4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Objetivos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_Toc242451438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4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 Sistema &lt;Projeto&gt;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_Toc242451439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4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_Toc242451440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4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 Negativo: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_Toc242451441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4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Referências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_Toc242451442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4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Nível na sequência de teste.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_Toc242451443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4</w:t>
      </w:r>
      <w:r w:rsidR="00C26AF5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A TESTAR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_Toc242451444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Banco de Dados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_Toc242451445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Funcional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_Toc242451446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Ciclo de Negócios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_Toc242451447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da Interface do Usuário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_Toc242451448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Performance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_Toc242451449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Carga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_Toc242451450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Stress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_Toc242451451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2.8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Segurança e de Controle de Acesso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_Toc242451452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2.9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Falha/Recuperação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_Toc242451453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795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2.10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Instalação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_Toc242451454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C26AF5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Estratégia de Teste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_Toc242451455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6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Tipos de Teste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_Toc242451456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6</w:t>
      </w:r>
      <w:r w:rsidR="00C26AF5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Integridade de Dados e do Banco de Dados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_Toc242451457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6</w:t>
      </w:r>
      <w:r w:rsidR="00C26AF5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Funcionalidade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_Toc242451458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6</w:t>
      </w:r>
      <w:r w:rsidR="00C26AF5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da Interface do Usuário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_Toc242451459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6</w:t>
      </w:r>
      <w:r w:rsidR="00C26AF5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Performance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_Toc242451460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6</w:t>
      </w:r>
      <w:r w:rsidR="00C26AF5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3.1.5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Carga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_Toc242451461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7</w:t>
      </w:r>
      <w:r w:rsidR="00C26AF5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3.1.6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Segurança e Controle de Acesso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_Toc242451462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7</w:t>
      </w:r>
      <w:r w:rsidR="00C26AF5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3.1.7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Instalação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_Toc242451463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7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Ferramentas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_Toc242451464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7</w:t>
      </w:r>
      <w:r w:rsidR="00C26AF5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Riscos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_Toc242451465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8</w:t>
      </w:r>
      <w:r w:rsidR="00C26AF5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de suspensão e retomada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_Toc242451466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9</w:t>
      </w:r>
      <w:r w:rsidR="00C26AF5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Matriz de rastreabilidade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_Toc242451467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10</w:t>
      </w:r>
      <w:r w:rsidR="00C26AF5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Responsabilidades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_Toc242451468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11</w:t>
      </w:r>
      <w:r w:rsidR="00C26AF5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Necessidade treinamento da equipe</w:t>
      </w:r>
      <w:r w:rsidRPr="00E64D7C">
        <w:rPr>
          <w:noProof/>
          <w:lang w:val="pt-BR"/>
        </w:rPr>
        <w:tab/>
      </w:r>
      <w:r w:rsidR="00C26AF5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_Toc242451469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 w:rsidRPr="00E64D7C">
        <w:rPr>
          <w:noProof/>
          <w:lang w:val="pt-BR"/>
        </w:rPr>
        <w:t>12</w:t>
      </w:r>
      <w:r w:rsidR="00C26AF5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Cobertura dos testes</w:t>
      </w:r>
      <w:r>
        <w:rPr>
          <w:noProof/>
        </w:rPr>
        <w:tab/>
      </w:r>
      <w:r w:rsidR="00C26AF5">
        <w:rPr>
          <w:noProof/>
        </w:rPr>
        <w:fldChar w:fldCharType="begin"/>
      </w:r>
      <w:r>
        <w:rPr>
          <w:noProof/>
        </w:rPr>
        <w:instrText xml:space="preserve"> PAGEREF _Toc242451470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>
        <w:rPr>
          <w:noProof/>
        </w:rPr>
        <w:t>13</w:t>
      </w:r>
      <w:r w:rsidR="00C26AF5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Cronograma</w:t>
      </w:r>
      <w:r>
        <w:rPr>
          <w:noProof/>
        </w:rPr>
        <w:tab/>
      </w:r>
      <w:r w:rsidR="00C26AF5">
        <w:rPr>
          <w:noProof/>
        </w:rPr>
        <w:fldChar w:fldCharType="begin"/>
      </w:r>
      <w:r>
        <w:rPr>
          <w:noProof/>
        </w:rPr>
        <w:instrText xml:space="preserve"> PAGEREF _Toc242451471 \h </w:instrText>
      </w:r>
      <w:r w:rsidR="00C26AF5">
        <w:rPr>
          <w:noProof/>
        </w:rPr>
      </w:r>
      <w:r w:rsidR="00C26AF5">
        <w:rPr>
          <w:noProof/>
        </w:rPr>
        <w:fldChar w:fldCharType="separate"/>
      </w:r>
      <w:r>
        <w:rPr>
          <w:noProof/>
        </w:rPr>
        <w:t>14</w:t>
      </w:r>
      <w:r w:rsidR="00C26AF5">
        <w:rPr>
          <w:noProof/>
        </w:rPr>
        <w:fldChar w:fldCharType="end"/>
      </w:r>
    </w:p>
    <w:p w:rsidR="001173B8" w:rsidRPr="001D4FEF" w:rsidRDefault="00C26AF5">
      <w:p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fldChar w:fldCharType="end"/>
      </w:r>
      <w:r w:rsidR="001173B8" w:rsidRPr="001D4FEF">
        <w:rPr>
          <w:rFonts w:ascii="Calibri" w:hAnsi="Calibri"/>
          <w:sz w:val="22"/>
          <w:lang w:val="pt-BR"/>
        </w:rPr>
        <w:br w:type="page"/>
      </w:r>
    </w:p>
    <w:p w:rsidR="001173B8" w:rsidRPr="001D4FEF" w:rsidRDefault="001173B8">
      <w:pPr>
        <w:pStyle w:val="Ttulo1"/>
        <w:rPr>
          <w:rFonts w:ascii="Calibri" w:hAnsi="Calibri"/>
          <w:sz w:val="26"/>
          <w:lang w:val="pt-BR"/>
        </w:rPr>
      </w:pPr>
      <w:bookmarkStart w:id="1" w:name="_Toc242451436"/>
      <w:r w:rsidRPr="001D4FEF">
        <w:rPr>
          <w:rFonts w:ascii="Calibri" w:hAnsi="Calibri"/>
          <w:sz w:val="26"/>
          <w:lang w:val="pt-BR"/>
        </w:rPr>
        <w:lastRenderedPageBreak/>
        <w:t>Introdução</w:t>
      </w:r>
      <w:bookmarkEnd w:id="1"/>
    </w:p>
    <w:p w:rsidR="009D3D4F" w:rsidRPr="001D4FEF" w:rsidRDefault="009D3D4F" w:rsidP="009D3D4F">
      <w:pPr>
        <w:rPr>
          <w:lang w:val="pt-BR"/>
        </w:rPr>
      </w:pPr>
    </w:p>
    <w:p w:rsidR="009D3D4F" w:rsidRPr="001D4FEF" w:rsidRDefault="009D3D4F" w:rsidP="009D3D4F">
      <w:pPr>
        <w:pStyle w:val="Ttulo2"/>
        <w:rPr>
          <w:rFonts w:ascii="Calibri" w:hAnsi="Calibri"/>
          <w:sz w:val="22"/>
          <w:lang w:val="pt-BR"/>
        </w:rPr>
      </w:pPr>
      <w:bookmarkStart w:id="2" w:name="_Toc242451437"/>
      <w:r w:rsidRPr="001D4FEF">
        <w:rPr>
          <w:rFonts w:ascii="Calibri" w:hAnsi="Calibri"/>
          <w:sz w:val="22"/>
          <w:lang w:val="pt-BR"/>
        </w:rPr>
        <w:t>Identificador do plano de teste</w:t>
      </w:r>
      <w:bookmarkEnd w:id="2"/>
    </w:p>
    <w:p w:rsidR="009D3D4F" w:rsidRPr="001D4FEF" w:rsidRDefault="009B1CC6" w:rsidP="00D3532A">
      <w:pPr>
        <w:ind w:left="720"/>
        <w:rPr>
          <w:lang w:val="pt-BR"/>
        </w:rPr>
      </w:pPr>
      <w:r>
        <w:rPr>
          <w:lang w:val="pt-BR"/>
        </w:rPr>
        <w:t>Projeto AeroFree</w:t>
      </w:r>
    </w:p>
    <w:p w:rsidR="009D3D4F" w:rsidRPr="001D4FEF" w:rsidRDefault="009D3D4F" w:rsidP="009D3D4F">
      <w:pPr>
        <w:rPr>
          <w:lang w:val="pt-BR"/>
        </w:rPr>
      </w:pPr>
    </w:p>
    <w:p w:rsidR="009D3D4F" w:rsidRPr="001D4FEF" w:rsidRDefault="009D3D4F" w:rsidP="009D3D4F">
      <w:pPr>
        <w:rPr>
          <w:lang w:val="pt-BR"/>
        </w:rPr>
      </w:pP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" w:name="_Toc242451438"/>
      <w:r w:rsidRPr="001D4FEF">
        <w:rPr>
          <w:rFonts w:ascii="Calibri" w:hAnsi="Calibri"/>
          <w:sz w:val="22"/>
          <w:lang w:val="pt-BR"/>
        </w:rPr>
        <w:t>Objetivos</w:t>
      </w:r>
      <w:bookmarkEnd w:id="3"/>
    </w:p>
    <w:p w:rsidR="000E4684" w:rsidRDefault="00D3532A">
      <w:pPr>
        <w:pStyle w:val="Corpodetexto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Este documento tem como objetivo relatar os passos percorridos no que se diz respeito aos testes do software de controle de check-in aéreo, bem como suas funcionalidades e desempenho</w:t>
      </w:r>
      <w:r w:rsidR="000E4684">
        <w:rPr>
          <w:rFonts w:ascii="Calibri" w:hAnsi="Calibri"/>
          <w:sz w:val="22"/>
          <w:lang w:val="pt-BR"/>
        </w:rPr>
        <w:t xml:space="preserve"> bem como verifica sua flexibilidade em executar suas tarefas em multiplataformas</w:t>
      </w:r>
      <w:r>
        <w:rPr>
          <w:rFonts w:ascii="Calibri" w:hAnsi="Calibri"/>
          <w:sz w:val="22"/>
          <w:lang w:val="pt-BR"/>
        </w:rPr>
        <w:t>.</w:t>
      </w:r>
    </w:p>
    <w:p w:rsidR="001173B8" w:rsidRPr="00D3532A" w:rsidRDefault="00D3532A">
      <w:pPr>
        <w:pStyle w:val="Corpodetexto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 </w:t>
      </w:r>
    </w:p>
    <w:p w:rsidR="00AB6223" w:rsidRPr="001D4FEF" w:rsidRDefault="00AB6223">
      <w:pPr>
        <w:pStyle w:val="Corpodetexto"/>
        <w:rPr>
          <w:rFonts w:ascii="Calibri" w:hAnsi="Calibri"/>
          <w:sz w:val="22"/>
          <w:lang w:val="pt-BR"/>
        </w:rPr>
      </w:pPr>
    </w:p>
    <w:p w:rsidR="001173B8" w:rsidRPr="00AB6223" w:rsidRDefault="001173B8" w:rsidP="00AB6223">
      <w:pPr>
        <w:pStyle w:val="Ttulo2"/>
        <w:rPr>
          <w:rFonts w:ascii="Calibri" w:hAnsi="Calibri"/>
          <w:sz w:val="22"/>
          <w:lang w:val="pt-BR"/>
        </w:rPr>
      </w:pPr>
      <w:bookmarkStart w:id="4" w:name="_Toc314978529"/>
      <w:bookmarkStart w:id="5" w:name="_Toc324843635"/>
      <w:bookmarkStart w:id="6" w:name="_Toc324851942"/>
      <w:bookmarkStart w:id="7" w:name="_Toc324915525"/>
      <w:bookmarkStart w:id="8" w:name="_Toc433104438"/>
      <w:bookmarkStart w:id="9" w:name="_Toc456598951"/>
      <w:bookmarkStart w:id="10" w:name="_Toc242451439"/>
      <w:r w:rsidRPr="001D4FEF">
        <w:rPr>
          <w:rFonts w:ascii="Calibri" w:hAnsi="Calibri"/>
          <w:sz w:val="22"/>
          <w:lang w:val="pt-BR"/>
        </w:rPr>
        <w:t xml:space="preserve">O </w:t>
      </w:r>
      <w:bookmarkEnd w:id="4"/>
      <w:bookmarkEnd w:id="5"/>
      <w:bookmarkEnd w:id="6"/>
      <w:bookmarkEnd w:id="7"/>
      <w:bookmarkEnd w:id="8"/>
      <w:bookmarkEnd w:id="9"/>
      <w:r w:rsidRPr="001D4FEF">
        <w:rPr>
          <w:rFonts w:ascii="Calibri" w:hAnsi="Calibri"/>
          <w:sz w:val="22"/>
          <w:lang w:val="pt-BR"/>
        </w:rPr>
        <w:t xml:space="preserve">Sistema </w:t>
      </w:r>
      <w:r w:rsidR="00562868" w:rsidRPr="001D4FEF">
        <w:rPr>
          <w:rFonts w:ascii="Calibri" w:hAnsi="Calibri"/>
          <w:sz w:val="22"/>
          <w:lang w:val="pt-BR"/>
        </w:rPr>
        <w:t>&lt;Projeto&gt;</w:t>
      </w:r>
      <w:bookmarkEnd w:id="10"/>
    </w:p>
    <w:p w:rsidR="001173B8" w:rsidRPr="001D4FEF" w:rsidRDefault="00787B16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O </w:t>
      </w:r>
      <w:proofErr w:type="gramStart"/>
      <w:r>
        <w:rPr>
          <w:rFonts w:ascii="Calibri" w:hAnsi="Calibri"/>
          <w:sz w:val="22"/>
          <w:lang w:val="pt-BR"/>
        </w:rPr>
        <w:t>AeroFree</w:t>
      </w:r>
      <w:proofErr w:type="gramEnd"/>
      <w:r w:rsidR="00A20C45">
        <w:rPr>
          <w:rFonts w:ascii="Calibri" w:hAnsi="Calibri"/>
          <w:sz w:val="22"/>
          <w:lang w:val="pt-BR"/>
        </w:rPr>
        <w:t xml:space="preserve"> é um sistema que terá por objetivo central controlar as confirmações de passageiros nos voos de uma determinada empresa de transporte aéreo de passageiros. Sua principal funcionalidade será de cadastrar os passageiros e aloca-lo em seus respectivos voos e assentos.</w:t>
      </w:r>
    </w:p>
    <w:p w:rsidR="006968C7" w:rsidRPr="001D4FEF" w:rsidRDefault="006968C7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11" w:name="_Toc242451440"/>
      <w:r w:rsidRPr="001D4FEF">
        <w:rPr>
          <w:rFonts w:ascii="Calibri" w:hAnsi="Calibri"/>
          <w:sz w:val="22"/>
          <w:lang w:val="pt-BR"/>
        </w:rPr>
        <w:t>Escopo</w:t>
      </w:r>
      <w:bookmarkEnd w:id="11"/>
    </w:p>
    <w:p w:rsidR="000309CC" w:rsidRDefault="000309CC" w:rsidP="001173B8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bookmarkStart w:id="12" w:name="_Toc314978531"/>
      <w:bookmarkStart w:id="13" w:name="_Toc324843637"/>
      <w:bookmarkStart w:id="14" w:name="_Toc324851944"/>
      <w:bookmarkStart w:id="15" w:name="_Toc324915527"/>
      <w:bookmarkStart w:id="16" w:name="_Toc433104440"/>
      <w:r>
        <w:rPr>
          <w:rFonts w:ascii="Calibri" w:hAnsi="Calibri"/>
          <w:sz w:val="22"/>
          <w:lang w:val="pt-BR"/>
        </w:rPr>
        <w:t>De Início será testado se o Software está funcionando ao ser executado pela primeira vez;</w:t>
      </w:r>
    </w:p>
    <w:p w:rsidR="001173B8" w:rsidRDefault="00A20C45" w:rsidP="001173B8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S</w:t>
      </w:r>
      <w:r w:rsidR="000309CC">
        <w:rPr>
          <w:rFonts w:ascii="Calibri" w:hAnsi="Calibri"/>
          <w:sz w:val="22"/>
          <w:lang w:val="pt-BR"/>
        </w:rPr>
        <w:t>e o cadastro e a recuperação dos dados cadastrais estão corretos na medida em que insere e são recuperados;</w:t>
      </w:r>
    </w:p>
    <w:p w:rsidR="00A20C45" w:rsidRDefault="00A20C45" w:rsidP="00A20C45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 sistema em questão também passará por diversos testes e obedecerá ao cronograma descrito acima.</w:t>
      </w:r>
    </w:p>
    <w:p w:rsidR="000309CC" w:rsidRPr="001D4FEF" w:rsidRDefault="000309CC" w:rsidP="001173B8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</w:p>
    <w:p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</w:p>
    <w:p w:rsidR="001173B8" w:rsidRPr="001D4FEF" w:rsidRDefault="009960B3" w:rsidP="009960B3">
      <w:pPr>
        <w:pStyle w:val="Ttulo2"/>
        <w:rPr>
          <w:rFonts w:ascii="Calibri" w:hAnsi="Calibri"/>
          <w:sz w:val="22"/>
          <w:lang w:val="pt-BR"/>
        </w:rPr>
      </w:pPr>
      <w:bookmarkStart w:id="17" w:name="_Toc242451441"/>
      <w:r w:rsidRPr="001D4FEF">
        <w:rPr>
          <w:rFonts w:ascii="Calibri" w:hAnsi="Calibri"/>
          <w:sz w:val="22"/>
          <w:lang w:val="pt-BR"/>
        </w:rPr>
        <w:t>Escopo Negativo:</w:t>
      </w:r>
      <w:bookmarkEnd w:id="17"/>
    </w:p>
    <w:p w:rsidR="009960B3" w:rsidRPr="001D4FEF" w:rsidRDefault="00AF4134" w:rsidP="009960B3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Não deverá ser feito o teste de caixa branca, ou seja, sua estrutura interna (código fonte</w:t>
      </w:r>
      <w:proofErr w:type="gramStart"/>
      <w:r>
        <w:rPr>
          <w:rFonts w:ascii="Calibri" w:hAnsi="Calibri"/>
          <w:sz w:val="22"/>
          <w:lang w:val="pt-BR"/>
        </w:rPr>
        <w:t>)</w:t>
      </w:r>
      <w:proofErr w:type="gramEnd"/>
    </w:p>
    <w:p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</w:p>
    <w:p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  <w:proofErr w:type="gramStart"/>
      <w:r w:rsidRPr="001D4FEF">
        <w:rPr>
          <w:rFonts w:ascii="Calibri" w:hAnsi="Calibri"/>
          <w:b/>
          <w:sz w:val="22"/>
          <w:lang w:val="pt-BR"/>
        </w:rPr>
        <w:t>1.4 Identificação</w:t>
      </w:r>
      <w:proofErr w:type="gramEnd"/>
      <w:r w:rsidRPr="001D4FEF">
        <w:rPr>
          <w:rFonts w:ascii="Calibri" w:hAnsi="Calibri"/>
          <w:b/>
          <w:sz w:val="22"/>
          <w:lang w:val="pt-BR"/>
        </w:rPr>
        <w:t xml:space="preserve"> do Projeto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936"/>
        <w:gridCol w:w="2126"/>
        <w:gridCol w:w="3368"/>
      </w:tblGrid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Recebido ou Revisado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AF4134" w:rsidP="00AF4134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</w:rPr>
              <w:sym w:font="Wingdings" w:char="F06E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>
              <w:rPr>
                <w:rFonts w:ascii="Calibri" w:hAnsi="Calibri"/>
                <w:sz w:val="22"/>
              </w:rPr>
              <w:sym w:font="Wingdings" w:char="F06F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AF4134" w:rsidP="00AF4134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</w:rPr>
              <w:sym w:font="Wingdings" w:char="F06F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>
              <w:rPr>
                <w:rFonts w:ascii="Calibri" w:hAnsi="Calibri"/>
                <w:sz w:val="22"/>
              </w:rPr>
              <w:sym w:font="Wingdings" w:char="F06E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Lista de Riscos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</w:tbl>
    <w:p w:rsidR="008E7950" w:rsidRPr="001D4FEF" w:rsidRDefault="008E7950" w:rsidP="001173B8"/>
    <w:p w:rsidR="009D3D4F" w:rsidRPr="001D4FEF" w:rsidRDefault="001D4FEF" w:rsidP="001D4FEF">
      <w:pPr>
        <w:pStyle w:val="Ttulo2"/>
        <w:rPr>
          <w:rFonts w:ascii="Calibri" w:hAnsi="Calibri"/>
          <w:sz w:val="22"/>
          <w:lang w:val="pt-BR"/>
        </w:rPr>
      </w:pPr>
      <w:bookmarkStart w:id="18" w:name="_Toc242451442"/>
      <w:r>
        <w:rPr>
          <w:rFonts w:ascii="Calibri" w:hAnsi="Calibri"/>
          <w:sz w:val="22"/>
          <w:lang w:val="pt-BR"/>
        </w:rPr>
        <w:t>Referências</w:t>
      </w:r>
      <w:bookmarkEnd w:id="18"/>
    </w:p>
    <w:p w:rsidR="00BA3CB6" w:rsidRPr="001D4FEF" w:rsidRDefault="00474B05" w:rsidP="00474B05">
      <w:pPr>
        <w:ind w:left="720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Análise de requisitos do Check-in</w:t>
      </w:r>
    </w:p>
    <w:p w:rsidR="00BA3CB6" w:rsidRPr="001D4FEF" w:rsidRDefault="00BA3CB6" w:rsidP="009D3D4F">
      <w:pPr>
        <w:rPr>
          <w:rFonts w:ascii="Calibri" w:hAnsi="Calibri"/>
          <w:sz w:val="22"/>
          <w:lang w:val="pt-BR"/>
        </w:rPr>
      </w:pPr>
    </w:p>
    <w:p w:rsidR="00BA3CB6" w:rsidRPr="001D4FEF" w:rsidRDefault="001D4FEF" w:rsidP="009D3D4F">
      <w:pPr>
        <w:pStyle w:val="Ttulo2"/>
        <w:rPr>
          <w:rFonts w:ascii="Calibri" w:hAnsi="Calibri"/>
          <w:sz w:val="22"/>
          <w:lang w:val="pt-BR"/>
        </w:rPr>
      </w:pPr>
      <w:bookmarkStart w:id="19" w:name="_Toc242451443"/>
      <w:r>
        <w:rPr>
          <w:rFonts w:ascii="Calibri" w:hAnsi="Calibri"/>
          <w:sz w:val="22"/>
          <w:lang w:val="pt-BR"/>
        </w:rPr>
        <w:t xml:space="preserve">Nível na </w:t>
      </w:r>
      <w:proofErr w:type="spellStart"/>
      <w:r w:rsidR="00AF4134">
        <w:rPr>
          <w:rFonts w:ascii="Calibri" w:hAnsi="Calibri"/>
          <w:sz w:val="22"/>
          <w:lang w:val="pt-BR"/>
        </w:rPr>
        <w:t>seqüê</w:t>
      </w:r>
      <w:r w:rsidR="00AF4134" w:rsidRPr="001D4FEF">
        <w:rPr>
          <w:rFonts w:ascii="Calibri" w:hAnsi="Calibri"/>
          <w:sz w:val="22"/>
          <w:lang w:val="pt-BR"/>
        </w:rPr>
        <w:t>nc</w:t>
      </w:r>
      <w:r w:rsidR="00AF4134">
        <w:rPr>
          <w:rFonts w:ascii="Calibri" w:hAnsi="Calibri"/>
          <w:sz w:val="22"/>
          <w:lang w:val="pt-BR"/>
        </w:rPr>
        <w:t>ia</w:t>
      </w:r>
      <w:proofErr w:type="spellEnd"/>
      <w:r>
        <w:rPr>
          <w:rFonts w:ascii="Calibri" w:hAnsi="Calibri"/>
          <w:sz w:val="22"/>
          <w:lang w:val="pt-BR"/>
        </w:rPr>
        <w:t xml:space="preserve"> de teste</w:t>
      </w:r>
      <w:r w:rsidR="00BA3CB6" w:rsidRPr="001D4FEF">
        <w:rPr>
          <w:rFonts w:ascii="Calibri" w:hAnsi="Calibri"/>
          <w:sz w:val="22"/>
          <w:lang w:val="pt-BR"/>
        </w:rPr>
        <w:t>.</w:t>
      </w:r>
      <w:bookmarkEnd w:id="19"/>
    </w:p>
    <w:p w:rsidR="00474B05" w:rsidRDefault="00474B05" w:rsidP="00474B05">
      <w:pPr>
        <w:pStyle w:val="Ttulo2"/>
        <w:numPr>
          <w:ilvl w:val="0"/>
          <w:numId w:val="0"/>
        </w:numPr>
        <w:rPr>
          <w:rFonts w:ascii="Calibri" w:hAnsi="Calibri"/>
          <w:b w:val="0"/>
          <w:sz w:val="22"/>
          <w:lang w:val="pt-BR"/>
        </w:rPr>
      </w:pPr>
      <w:r w:rsidRPr="00B4741B">
        <w:rPr>
          <w:rFonts w:ascii="Calibri" w:hAnsi="Calibri"/>
          <w:b w:val="0"/>
          <w:sz w:val="22"/>
          <w:lang w:val="pt-BR"/>
        </w:rPr>
        <w:t>Teste Funcional</w:t>
      </w:r>
    </w:p>
    <w:p w:rsidR="00474B05" w:rsidRPr="00B4741B" w:rsidRDefault="00474B05" w:rsidP="00474B05">
      <w:pPr>
        <w:pStyle w:val="Ttulo2"/>
        <w:numPr>
          <w:ilvl w:val="0"/>
          <w:numId w:val="0"/>
        </w:numPr>
        <w:rPr>
          <w:rFonts w:ascii="Calibri" w:hAnsi="Calibri"/>
          <w:b w:val="0"/>
          <w:sz w:val="22"/>
          <w:lang w:val="pt-BR"/>
        </w:rPr>
      </w:pPr>
      <w:r w:rsidRPr="00B4741B">
        <w:rPr>
          <w:rFonts w:ascii="Calibri" w:hAnsi="Calibri"/>
          <w:b w:val="0"/>
          <w:sz w:val="22"/>
          <w:lang w:val="pt-BR"/>
        </w:rPr>
        <w:t>Teste de Segurança e de Controle de Acesso</w:t>
      </w:r>
    </w:p>
    <w:p w:rsidR="00474B05" w:rsidRPr="00B4741B" w:rsidRDefault="00474B05" w:rsidP="00474B05">
      <w:pPr>
        <w:pStyle w:val="Ttulo2"/>
        <w:numPr>
          <w:ilvl w:val="0"/>
          <w:numId w:val="0"/>
        </w:numPr>
        <w:rPr>
          <w:rFonts w:ascii="Calibri" w:hAnsi="Calibri"/>
          <w:b w:val="0"/>
          <w:sz w:val="22"/>
          <w:lang w:val="pt-BR"/>
        </w:rPr>
      </w:pPr>
      <w:r w:rsidRPr="00B4741B">
        <w:rPr>
          <w:rFonts w:ascii="Calibri" w:hAnsi="Calibri"/>
          <w:b w:val="0"/>
          <w:sz w:val="22"/>
          <w:lang w:val="pt-BR"/>
        </w:rPr>
        <w:t>Teste do Banco de Dados</w:t>
      </w:r>
    </w:p>
    <w:p w:rsidR="00474B05" w:rsidRPr="00B4741B" w:rsidRDefault="00474B05" w:rsidP="00474B05">
      <w:pPr>
        <w:pStyle w:val="Ttulo2"/>
        <w:numPr>
          <w:ilvl w:val="0"/>
          <w:numId w:val="0"/>
        </w:numPr>
        <w:rPr>
          <w:rFonts w:ascii="Calibri" w:hAnsi="Calibri"/>
          <w:b w:val="0"/>
          <w:sz w:val="22"/>
          <w:lang w:val="pt-BR"/>
        </w:rPr>
      </w:pPr>
      <w:r w:rsidRPr="00B4741B">
        <w:rPr>
          <w:rFonts w:ascii="Calibri" w:hAnsi="Calibri"/>
          <w:b w:val="0"/>
          <w:sz w:val="22"/>
          <w:lang w:val="pt-BR"/>
        </w:rPr>
        <w:t>Teste do Ciclo de Negócios</w:t>
      </w:r>
    </w:p>
    <w:p w:rsidR="00474B05" w:rsidRPr="00B4741B" w:rsidRDefault="00474B05" w:rsidP="00474B05">
      <w:pPr>
        <w:pStyle w:val="Ttulo2"/>
        <w:numPr>
          <w:ilvl w:val="0"/>
          <w:numId w:val="0"/>
        </w:numPr>
        <w:rPr>
          <w:rFonts w:ascii="Calibri" w:hAnsi="Calibri"/>
          <w:b w:val="0"/>
          <w:sz w:val="22"/>
          <w:lang w:val="pt-BR"/>
        </w:rPr>
      </w:pPr>
      <w:r w:rsidRPr="00B4741B">
        <w:rPr>
          <w:rFonts w:ascii="Calibri" w:hAnsi="Calibri"/>
          <w:b w:val="0"/>
          <w:sz w:val="22"/>
          <w:lang w:val="pt-BR"/>
        </w:rPr>
        <w:t>Teste da Interface do Usuário</w:t>
      </w:r>
    </w:p>
    <w:p w:rsidR="00474B05" w:rsidRPr="00B4741B" w:rsidRDefault="00474B05" w:rsidP="00474B05">
      <w:pPr>
        <w:pStyle w:val="Ttulo2"/>
        <w:numPr>
          <w:ilvl w:val="0"/>
          <w:numId w:val="0"/>
        </w:numPr>
        <w:rPr>
          <w:rFonts w:ascii="Calibri" w:hAnsi="Calibri"/>
          <w:b w:val="0"/>
          <w:sz w:val="22"/>
          <w:lang w:val="pt-BR"/>
        </w:rPr>
      </w:pPr>
      <w:r>
        <w:rPr>
          <w:rFonts w:ascii="Calibri" w:hAnsi="Calibri"/>
          <w:b w:val="0"/>
          <w:sz w:val="22"/>
          <w:lang w:val="pt-BR"/>
        </w:rPr>
        <w:t>Teste de Desempenho</w:t>
      </w:r>
    </w:p>
    <w:p w:rsidR="00474B05" w:rsidRDefault="00474B05" w:rsidP="00474B05">
      <w:pPr>
        <w:pStyle w:val="Corpodetexto"/>
        <w:ind w:left="0"/>
        <w:rPr>
          <w:rFonts w:ascii="Calibri" w:hAnsi="Calibri"/>
          <w:sz w:val="22"/>
          <w:lang w:val="pt-BR"/>
        </w:rPr>
      </w:pPr>
      <w:r w:rsidRPr="00B4741B">
        <w:rPr>
          <w:rFonts w:ascii="Calibri" w:hAnsi="Calibri"/>
          <w:sz w:val="22"/>
          <w:lang w:val="pt-BR"/>
        </w:rPr>
        <w:t>Teste de Carga</w:t>
      </w:r>
    </w:p>
    <w:p w:rsidR="00474B05" w:rsidRPr="00474B05" w:rsidRDefault="00474B05" w:rsidP="00474B05">
      <w:pPr>
        <w:pStyle w:val="Corpodetexto"/>
        <w:ind w:left="0"/>
        <w:rPr>
          <w:rFonts w:ascii="Calibri" w:hAnsi="Calibri"/>
          <w:sz w:val="22"/>
          <w:u w:val="single"/>
          <w:lang w:val="pt-BR"/>
        </w:rPr>
      </w:pPr>
      <w:r>
        <w:rPr>
          <w:rFonts w:ascii="Calibri" w:hAnsi="Calibri"/>
          <w:sz w:val="22"/>
          <w:lang w:val="pt-BR"/>
        </w:rPr>
        <w:t>Teste de Estresse</w:t>
      </w:r>
    </w:p>
    <w:p w:rsidR="00474B05" w:rsidRPr="00B4741B" w:rsidRDefault="00474B05" w:rsidP="00474B05">
      <w:pPr>
        <w:pStyle w:val="Corpodetexto"/>
        <w:ind w:left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Teste de Falha e </w:t>
      </w:r>
      <w:r w:rsidRPr="00B4741B">
        <w:rPr>
          <w:rFonts w:ascii="Calibri" w:hAnsi="Calibri"/>
          <w:sz w:val="22"/>
          <w:lang w:val="pt-BR"/>
        </w:rPr>
        <w:t>Recuperação</w:t>
      </w:r>
    </w:p>
    <w:p w:rsidR="007879C3" w:rsidRPr="001D4FEF" w:rsidRDefault="007879C3" w:rsidP="00474B05">
      <w:pPr>
        <w:ind w:left="720"/>
        <w:rPr>
          <w:rFonts w:ascii="Calibri" w:hAnsi="Calibri"/>
          <w:sz w:val="22"/>
          <w:lang w:val="pt-BR"/>
        </w:rPr>
      </w:pPr>
    </w:p>
    <w:p w:rsidR="00A540B7" w:rsidRPr="001D4FEF" w:rsidRDefault="00A540B7" w:rsidP="009D3D4F">
      <w:pPr>
        <w:rPr>
          <w:rFonts w:ascii="Calibri" w:hAnsi="Calibri"/>
          <w:sz w:val="22"/>
          <w:lang w:val="pt-BR"/>
        </w:rPr>
      </w:pPr>
    </w:p>
    <w:p w:rsidR="00562868" w:rsidRPr="001D4FEF" w:rsidRDefault="00562868">
      <w:pPr>
        <w:widowControl/>
        <w:spacing w:line="240" w:lineRule="auto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br w:type="page"/>
      </w:r>
    </w:p>
    <w:p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20" w:name="_Toc242451444"/>
      <w:bookmarkEnd w:id="12"/>
      <w:bookmarkEnd w:id="13"/>
      <w:bookmarkEnd w:id="14"/>
      <w:bookmarkEnd w:id="15"/>
      <w:bookmarkEnd w:id="16"/>
      <w:r w:rsidRPr="001D4FEF">
        <w:rPr>
          <w:rFonts w:ascii="Calibri" w:hAnsi="Calibri"/>
          <w:sz w:val="26"/>
          <w:lang w:val="pt-BR"/>
        </w:rPr>
        <w:lastRenderedPageBreak/>
        <w:t>REQUISITOS A TESTAR</w:t>
      </w:r>
      <w:bookmarkEnd w:id="20"/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1" w:name="_Toc242451445"/>
      <w:r w:rsidRPr="001D4FEF">
        <w:rPr>
          <w:rFonts w:ascii="Calibri" w:hAnsi="Calibri"/>
          <w:sz w:val="22"/>
          <w:lang w:val="pt-BR"/>
        </w:rPr>
        <w:t>Teste do Banco de Dados</w:t>
      </w:r>
      <w:bookmarkEnd w:id="21"/>
    </w:p>
    <w:p w:rsidR="00592CCF" w:rsidRPr="001D4FEF" w:rsidRDefault="009138C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as tabelas estão com os dados que deviam estar</w:t>
      </w:r>
      <w:r w:rsidR="00592CCF"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2" w:name="_Toc242451446"/>
      <w:r w:rsidRPr="001D4FEF">
        <w:rPr>
          <w:rFonts w:ascii="Calibri" w:hAnsi="Calibri"/>
          <w:sz w:val="22"/>
          <w:lang w:val="pt-BR"/>
        </w:rPr>
        <w:t>Teste Funcional</w:t>
      </w:r>
      <w:bookmarkEnd w:id="22"/>
    </w:p>
    <w:p w:rsidR="001173B8" w:rsidRPr="001D4FEF" w:rsidRDefault="009138C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está fazendo o que o software está funcionando como deveria em todas as funcionalidades</w:t>
      </w:r>
      <w:r w:rsidR="001173B8"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3" w:name="_Toc242451447"/>
      <w:r w:rsidRPr="001D4FEF">
        <w:rPr>
          <w:rFonts w:ascii="Calibri" w:hAnsi="Calibri"/>
          <w:sz w:val="22"/>
          <w:lang w:val="pt-BR"/>
        </w:rPr>
        <w:t>Teste do Ciclo de Negócios</w:t>
      </w:r>
      <w:bookmarkEnd w:id="23"/>
    </w:p>
    <w:p w:rsidR="001173B8" w:rsidRPr="001D4FEF" w:rsidRDefault="009138C4" w:rsidP="000B0543">
      <w:pPr>
        <w:pStyle w:val="Corpodetexto"/>
        <w:numPr>
          <w:ilvl w:val="0"/>
          <w:numId w:val="17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está atendendo a necessidade para o qual o software foi criado, ou seja, Check-in aéreo</w:t>
      </w:r>
      <w:r w:rsidR="00522B1B"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4" w:name="_Toc242451448"/>
      <w:r w:rsidRPr="001D4FEF">
        <w:rPr>
          <w:rFonts w:ascii="Calibri" w:hAnsi="Calibri"/>
          <w:sz w:val="22"/>
          <w:lang w:val="pt-BR"/>
        </w:rPr>
        <w:t>Teste da Interface do Usuário</w:t>
      </w:r>
      <w:bookmarkEnd w:id="24"/>
    </w:p>
    <w:p w:rsidR="001173B8" w:rsidRPr="001D4FEF" w:rsidRDefault="009138C4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facilidades de aprendizado e manuseio</w:t>
      </w:r>
      <w:r w:rsidR="001173B8"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E911BC">
      <w:pPr>
        <w:pStyle w:val="Ttulo2"/>
        <w:rPr>
          <w:rFonts w:ascii="Calibri" w:hAnsi="Calibri"/>
          <w:sz w:val="22"/>
          <w:lang w:val="pt-BR"/>
        </w:rPr>
      </w:pPr>
      <w:bookmarkStart w:id="25" w:name="_Toc78907482"/>
      <w:bookmarkStart w:id="26" w:name="_Toc242451449"/>
      <w:r w:rsidRPr="001D4FEF">
        <w:rPr>
          <w:rFonts w:ascii="Calibri" w:hAnsi="Calibri"/>
          <w:sz w:val="22"/>
          <w:lang w:val="pt-BR"/>
        </w:rPr>
        <w:t xml:space="preserve">Teste de </w:t>
      </w:r>
      <w:proofErr w:type="gramStart"/>
      <w:r w:rsidR="001173B8" w:rsidRPr="001D4FEF">
        <w:rPr>
          <w:rFonts w:ascii="Calibri" w:hAnsi="Calibri"/>
          <w:sz w:val="22"/>
          <w:lang w:val="pt-BR"/>
        </w:rPr>
        <w:t>Performance</w:t>
      </w:r>
      <w:bookmarkEnd w:id="25"/>
      <w:bookmarkEnd w:id="26"/>
      <w:proofErr w:type="gramEnd"/>
    </w:p>
    <w:p w:rsidR="00E911BC" w:rsidRPr="001D4FEF" w:rsidRDefault="00576790" w:rsidP="000B0543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quantidade de</w:t>
      </w:r>
      <w:proofErr w:type="gramStart"/>
      <w:r>
        <w:rPr>
          <w:rFonts w:ascii="Calibri" w:hAnsi="Calibri"/>
          <w:sz w:val="22"/>
          <w:lang w:val="pt-BR"/>
        </w:rPr>
        <w:t xml:space="preserve">  </w:t>
      </w:r>
      <w:proofErr w:type="gramEnd"/>
      <w:r>
        <w:rPr>
          <w:rFonts w:ascii="Calibri" w:hAnsi="Calibri"/>
          <w:sz w:val="22"/>
          <w:lang w:val="pt-BR"/>
        </w:rPr>
        <w:t>acessos simultâneos e cadastramentos por minutos</w:t>
      </w:r>
      <w:r w:rsidR="00E911BC"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7" w:name="_Toc78907483"/>
      <w:bookmarkStart w:id="28" w:name="_Toc242451450"/>
      <w:r w:rsidRPr="001D4FEF">
        <w:rPr>
          <w:rFonts w:ascii="Calibri" w:hAnsi="Calibri"/>
          <w:sz w:val="22"/>
          <w:lang w:val="pt-BR"/>
        </w:rPr>
        <w:t>Teste de Carga</w:t>
      </w:r>
      <w:bookmarkEnd w:id="27"/>
      <w:bookmarkEnd w:id="28"/>
    </w:p>
    <w:p w:rsidR="001173B8" w:rsidRPr="001D4FEF" w:rsidRDefault="00576790" w:rsidP="000B0543">
      <w:pPr>
        <w:pStyle w:val="Corpodetexto"/>
        <w:numPr>
          <w:ilvl w:val="0"/>
          <w:numId w:val="19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o software comporta uma quantidade de considerável de registro sem influenciar a funcionalidade do mesmo</w:t>
      </w:r>
      <w:r w:rsidR="001173B8"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9" w:name="_Toc242451451"/>
      <w:r w:rsidRPr="001D4FEF">
        <w:rPr>
          <w:rFonts w:ascii="Calibri" w:hAnsi="Calibri"/>
          <w:sz w:val="22"/>
          <w:lang w:val="pt-BR"/>
        </w:rPr>
        <w:t>Teste de Stress</w:t>
      </w:r>
      <w:bookmarkEnd w:id="29"/>
    </w:p>
    <w:p w:rsidR="001173B8" w:rsidRPr="001D4FEF" w:rsidRDefault="00576790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Submeter a aplicação a uma diminuição de recurso de memória e processamento para simular a capacidade do aplicativo em deixar </w:t>
      </w:r>
      <w:proofErr w:type="gramStart"/>
      <w:r>
        <w:rPr>
          <w:rFonts w:ascii="Calibri" w:hAnsi="Calibri"/>
          <w:sz w:val="22"/>
          <w:lang w:val="pt-BR"/>
        </w:rPr>
        <w:t>explicito</w:t>
      </w:r>
      <w:proofErr w:type="gramEnd"/>
      <w:r>
        <w:rPr>
          <w:rFonts w:ascii="Calibri" w:hAnsi="Calibri"/>
          <w:sz w:val="22"/>
          <w:lang w:val="pt-BR"/>
        </w:rPr>
        <w:t xml:space="preserve"> ao usuário que o recurso está falho</w:t>
      </w:r>
      <w:r w:rsidR="001173B8"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0" w:name="_Toc242451452"/>
      <w:r w:rsidRPr="001D4FEF">
        <w:rPr>
          <w:rFonts w:ascii="Calibri" w:hAnsi="Calibri"/>
          <w:sz w:val="22"/>
          <w:lang w:val="pt-BR"/>
        </w:rPr>
        <w:t>Teste de Segurança e de Controle de Acesso</w:t>
      </w:r>
      <w:bookmarkEnd w:id="30"/>
    </w:p>
    <w:p w:rsidR="00C27925" w:rsidRPr="001D4FEF" w:rsidRDefault="00CC5EE3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Verificar senha </w:t>
      </w:r>
      <w:proofErr w:type="gramStart"/>
      <w:r>
        <w:rPr>
          <w:rFonts w:ascii="Calibri" w:hAnsi="Calibri"/>
          <w:sz w:val="22"/>
          <w:lang w:val="pt-BR"/>
        </w:rPr>
        <w:t>estão</w:t>
      </w:r>
      <w:proofErr w:type="gramEnd"/>
      <w:r>
        <w:rPr>
          <w:rFonts w:ascii="Calibri" w:hAnsi="Calibri"/>
          <w:sz w:val="22"/>
          <w:lang w:val="pt-BR"/>
        </w:rPr>
        <w:t xml:space="preserve"> criptografadas e distribuem permissões de acordo com os níveis de acessos dos usuários</w:t>
      </w:r>
      <w:r w:rsidR="00C27925"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1" w:name="_Toc242451453"/>
      <w:r w:rsidRPr="001D4FEF">
        <w:rPr>
          <w:rFonts w:ascii="Calibri" w:hAnsi="Calibri"/>
          <w:sz w:val="22"/>
          <w:lang w:val="pt-BR"/>
        </w:rPr>
        <w:t>Teste de Falha/Recuperação</w:t>
      </w:r>
      <w:bookmarkEnd w:id="31"/>
    </w:p>
    <w:p w:rsidR="001173B8" w:rsidRPr="001D4FEF" w:rsidRDefault="007352E0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Submeter a aplicação a desligamento repentino para verificar se consegui recupera ou simplesmente não quebrar</w:t>
      </w:r>
      <w:r w:rsidR="001173B8"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2" w:name="_Toc242451454"/>
      <w:r w:rsidRPr="001D4FEF">
        <w:rPr>
          <w:rFonts w:ascii="Calibri" w:hAnsi="Calibri"/>
          <w:sz w:val="22"/>
          <w:lang w:val="pt-BR"/>
        </w:rPr>
        <w:t>Teste de Instalação</w:t>
      </w:r>
      <w:bookmarkEnd w:id="32"/>
    </w:p>
    <w:p w:rsidR="001173B8" w:rsidRPr="001D4FEF" w:rsidRDefault="007352E0" w:rsidP="000B0543">
      <w:pPr>
        <w:pStyle w:val="Corpodetexto"/>
        <w:numPr>
          <w:ilvl w:val="0"/>
          <w:numId w:val="22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Verificar dificuldades de instalação do banco de dados e do </w:t>
      </w:r>
      <w:proofErr w:type="gramStart"/>
      <w:r>
        <w:rPr>
          <w:rFonts w:ascii="Calibri" w:hAnsi="Calibri"/>
          <w:sz w:val="22"/>
          <w:lang w:val="pt-BR"/>
        </w:rPr>
        <w:t>arquivo .</w:t>
      </w:r>
      <w:proofErr w:type="spellStart"/>
      <w:proofErr w:type="gramEnd"/>
      <w:r>
        <w:rPr>
          <w:rFonts w:ascii="Calibri" w:hAnsi="Calibri"/>
          <w:sz w:val="22"/>
          <w:lang w:val="pt-BR"/>
        </w:rPr>
        <w:t>Jar</w:t>
      </w:r>
      <w:proofErr w:type="spellEnd"/>
      <w:r>
        <w:rPr>
          <w:rFonts w:ascii="Calibri" w:hAnsi="Calibri"/>
          <w:sz w:val="22"/>
          <w:lang w:val="pt-BR"/>
        </w:rPr>
        <w:t xml:space="preserve"> fornecido pelo desenvolvedor</w:t>
      </w:r>
      <w:r w:rsidR="00B062B3" w:rsidRPr="001D4FEF">
        <w:rPr>
          <w:rFonts w:ascii="Calibri" w:hAnsi="Calibri"/>
          <w:sz w:val="22"/>
          <w:lang w:val="pt-BR"/>
        </w:rPr>
        <w:t>.</w:t>
      </w:r>
    </w:p>
    <w:p w:rsidR="00D870D6" w:rsidRDefault="00D870D6" w:rsidP="00D870D6">
      <w:pPr>
        <w:pStyle w:val="Ttulo1"/>
        <w:numPr>
          <w:ilvl w:val="0"/>
          <w:numId w:val="0"/>
        </w:numPr>
        <w:rPr>
          <w:rFonts w:ascii="Calibri" w:hAnsi="Calibri"/>
          <w:sz w:val="26"/>
          <w:lang w:val="pt-BR"/>
        </w:rPr>
      </w:pPr>
      <w:bookmarkStart w:id="33" w:name="_Toc314978533"/>
      <w:bookmarkStart w:id="34" w:name="_Toc324843639"/>
      <w:bookmarkStart w:id="35" w:name="_Toc324851946"/>
      <w:bookmarkStart w:id="36" w:name="_Toc324915529"/>
      <w:bookmarkStart w:id="37" w:name="_Toc433104442"/>
    </w:p>
    <w:p w:rsidR="00D870D6" w:rsidRPr="00D870D6" w:rsidRDefault="00D870D6" w:rsidP="00D870D6">
      <w:pPr>
        <w:rPr>
          <w:lang w:val="pt-BR"/>
        </w:rPr>
      </w:pPr>
    </w:p>
    <w:p w:rsidR="00D870D6" w:rsidRPr="00D870D6" w:rsidRDefault="00D870D6" w:rsidP="00D870D6">
      <w:pPr>
        <w:rPr>
          <w:lang w:val="pt-BR"/>
        </w:rPr>
      </w:pPr>
    </w:p>
    <w:p w:rsidR="00D870D6" w:rsidRPr="00D870D6" w:rsidRDefault="00D870D6" w:rsidP="00D870D6">
      <w:pPr>
        <w:rPr>
          <w:lang w:val="pt-BR"/>
        </w:rPr>
      </w:pPr>
    </w:p>
    <w:p w:rsidR="00D870D6" w:rsidRPr="00D870D6" w:rsidRDefault="00D870D6" w:rsidP="00D870D6">
      <w:pPr>
        <w:rPr>
          <w:lang w:val="pt-BR"/>
        </w:rPr>
      </w:pPr>
    </w:p>
    <w:p w:rsidR="00D870D6" w:rsidRPr="00D870D6" w:rsidRDefault="00D870D6" w:rsidP="00D870D6">
      <w:pPr>
        <w:rPr>
          <w:lang w:val="pt-BR"/>
        </w:rPr>
      </w:pPr>
    </w:p>
    <w:p w:rsidR="00D870D6" w:rsidRPr="00D870D6" w:rsidRDefault="00D870D6" w:rsidP="00D870D6">
      <w:pPr>
        <w:rPr>
          <w:lang w:val="pt-BR"/>
        </w:rPr>
      </w:pPr>
    </w:p>
    <w:p w:rsidR="00D870D6" w:rsidRPr="00D870D6" w:rsidRDefault="00D870D6" w:rsidP="00D870D6">
      <w:pPr>
        <w:rPr>
          <w:lang w:val="pt-BR"/>
        </w:rPr>
      </w:pPr>
    </w:p>
    <w:p w:rsidR="00D870D6" w:rsidRPr="00D870D6" w:rsidRDefault="00D870D6" w:rsidP="00D870D6">
      <w:pPr>
        <w:rPr>
          <w:lang w:val="pt-BR"/>
        </w:rPr>
      </w:pPr>
    </w:p>
    <w:p w:rsidR="00D870D6" w:rsidRPr="00D870D6" w:rsidRDefault="00D870D6" w:rsidP="00D870D6">
      <w:pPr>
        <w:rPr>
          <w:lang w:val="pt-BR"/>
        </w:rPr>
      </w:pPr>
    </w:p>
    <w:p w:rsidR="00D870D6" w:rsidRDefault="00D870D6" w:rsidP="00D870D6">
      <w:pPr>
        <w:pStyle w:val="Ttulo1"/>
        <w:numPr>
          <w:ilvl w:val="0"/>
          <w:numId w:val="0"/>
        </w:numPr>
        <w:rPr>
          <w:lang w:val="pt-BR"/>
        </w:rPr>
      </w:pPr>
    </w:p>
    <w:p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r w:rsidRPr="00D870D6">
        <w:rPr>
          <w:lang w:val="pt-BR"/>
        </w:rPr>
        <w:br w:type="page"/>
      </w:r>
      <w:bookmarkStart w:id="38" w:name="_Toc242451455"/>
      <w:bookmarkStart w:id="39" w:name="_Toc314978535"/>
      <w:bookmarkEnd w:id="33"/>
      <w:bookmarkEnd w:id="34"/>
      <w:bookmarkEnd w:id="35"/>
      <w:bookmarkEnd w:id="36"/>
      <w:bookmarkEnd w:id="37"/>
      <w:r w:rsidRPr="001D4FEF">
        <w:rPr>
          <w:rFonts w:ascii="Calibri" w:hAnsi="Calibri"/>
          <w:sz w:val="26"/>
          <w:lang w:val="pt-BR"/>
        </w:rPr>
        <w:lastRenderedPageBreak/>
        <w:t>Estratégia de Teste</w:t>
      </w:r>
      <w:bookmarkEnd w:id="38"/>
    </w:p>
    <w:p w:rsidR="001173B8" w:rsidRPr="001D4FEF" w:rsidRDefault="001173B8" w:rsidP="001173B8">
      <w:pPr>
        <w:pStyle w:val="Ttulo2"/>
        <w:rPr>
          <w:rFonts w:ascii="Calibri" w:hAnsi="Calibri"/>
          <w:sz w:val="24"/>
          <w:szCs w:val="24"/>
          <w:lang w:val="pt-BR"/>
        </w:rPr>
      </w:pPr>
      <w:bookmarkStart w:id="40" w:name="_Toc242451456"/>
      <w:r w:rsidRPr="001D4FEF">
        <w:rPr>
          <w:rFonts w:ascii="Calibri" w:hAnsi="Calibri"/>
          <w:sz w:val="24"/>
          <w:szCs w:val="24"/>
          <w:lang w:val="pt-BR"/>
        </w:rPr>
        <w:t>Tipos de Teste</w:t>
      </w:r>
      <w:bookmarkEnd w:id="40"/>
    </w:p>
    <w:p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1" w:name="_Toc242451457"/>
      <w:r w:rsidRPr="001D4FEF">
        <w:rPr>
          <w:rFonts w:ascii="Calibri" w:hAnsi="Calibri"/>
          <w:b/>
          <w:sz w:val="22"/>
          <w:lang w:val="pt-BR"/>
        </w:rPr>
        <w:t>Teste de Integridade de Dados e do Banco de Dados</w:t>
      </w:r>
      <w:bookmarkEnd w:id="41"/>
    </w:p>
    <w:p w:rsidR="001173B8" w:rsidRPr="001D4FEF" w:rsidRDefault="001173B8">
      <w:pPr>
        <w:pStyle w:val="InfoBlue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1173B8" w:rsidRPr="0087663B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1173B8" w:rsidRPr="001D4FEF" w:rsidRDefault="00A133FF" w:rsidP="00A133F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Verificar o comportamento do banco aos submetê-lo a inserção de registros </w:t>
            </w:r>
            <w:r w:rsidR="00446B00">
              <w:rPr>
                <w:rFonts w:ascii="Calibri" w:hAnsi="Calibri"/>
                <w:sz w:val="22"/>
                <w:lang w:val="pt-BR"/>
              </w:rPr>
              <w:t>e coleta de informações</w:t>
            </w:r>
          </w:p>
        </w:tc>
      </w:tr>
      <w:tr w:rsidR="001173B8" w:rsidRPr="0087663B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1173B8" w:rsidRPr="001D4FEF" w:rsidRDefault="00446B00" w:rsidP="00A133F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Inserir dados com tipo válidos e inválidos</w:t>
            </w:r>
          </w:p>
        </w:tc>
      </w:tr>
      <w:tr w:rsidR="001173B8" w:rsidRPr="0087663B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1173B8" w:rsidRPr="001D4FEF" w:rsidRDefault="00DD5E18" w:rsidP="00DD5E18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Constatar que</w:t>
            </w:r>
            <w:r w:rsidR="00446B00">
              <w:rPr>
                <w:rFonts w:ascii="Calibri" w:hAnsi="Calibri"/>
                <w:sz w:val="22"/>
                <w:lang w:val="pt-BR"/>
              </w:rPr>
              <w:t xml:space="preserve"> </w:t>
            </w:r>
            <w:proofErr w:type="gramStart"/>
            <w:r w:rsidR="00446B00">
              <w:rPr>
                <w:rFonts w:ascii="Calibri" w:hAnsi="Calibri"/>
                <w:sz w:val="22"/>
                <w:lang w:val="pt-BR"/>
              </w:rPr>
              <w:t xml:space="preserve">os dados coletados </w:t>
            </w:r>
            <w:r w:rsidR="000E4684">
              <w:rPr>
                <w:rFonts w:ascii="Calibri" w:hAnsi="Calibri"/>
                <w:sz w:val="22"/>
                <w:lang w:val="pt-BR"/>
              </w:rPr>
              <w:t>está</w:t>
            </w:r>
            <w:proofErr w:type="gramEnd"/>
            <w:r w:rsidR="00446B00">
              <w:rPr>
                <w:rFonts w:ascii="Calibri" w:hAnsi="Calibri"/>
                <w:sz w:val="22"/>
                <w:lang w:val="pt-BR"/>
              </w:rPr>
              <w:t xml:space="preserve"> de acordo com os dados válidos inseridos</w:t>
            </w:r>
          </w:p>
        </w:tc>
      </w:tr>
      <w:tr w:rsidR="001173B8" w:rsidRPr="0087663B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0E4684" w:rsidRPr="001D4FEF" w:rsidRDefault="000E4684" w:rsidP="00446B00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Os testes serão providos em sistemas operacionais Windows e Linux</w:t>
            </w:r>
          </w:p>
        </w:tc>
      </w:tr>
    </w:tbl>
    <w:p w:rsidR="001173B8" w:rsidRPr="001D4FEF" w:rsidRDefault="001173B8">
      <w:pPr>
        <w:pStyle w:val="Corpodetexto"/>
        <w:rPr>
          <w:rFonts w:ascii="Calibri" w:hAnsi="Calibri"/>
          <w:lang w:val="pt-BR"/>
        </w:rPr>
      </w:pPr>
    </w:p>
    <w:p w:rsidR="001173B8" w:rsidRPr="001D4FEF" w:rsidRDefault="001173B8" w:rsidP="000B0543">
      <w:pPr>
        <w:pStyle w:val="Ttulo3"/>
        <w:numPr>
          <w:ilvl w:val="2"/>
          <w:numId w:val="2"/>
        </w:numPr>
        <w:rPr>
          <w:rFonts w:ascii="Calibri" w:hAnsi="Calibri"/>
          <w:b/>
          <w:sz w:val="22"/>
          <w:lang w:val="pt-BR"/>
        </w:rPr>
      </w:pPr>
      <w:bookmarkStart w:id="42" w:name="_Toc242451458"/>
      <w:bookmarkEnd w:id="39"/>
      <w:r w:rsidRPr="001D4FEF">
        <w:rPr>
          <w:rFonts w:ascii="Calibri" w:hAnsi="Calibri"/>
          <w:b/>
          <w:sz w:val="22"/>
          <w:lang w:val="pt-BR"/>
        </w:rPr>
        <w:t>Teste de Fun</w:t>
      </w:r>
      <w:r w:rsidR="00F26F0E" w:rsidRPr="001D4FEF">
        <w:rPr>
          <w:rFonts w:ascii="Calibri" w:hAnsi="Calibri"/>
          <w:b/>
          <w:sz w:val="22"/>
          <w:lang w:val="pt-BR"/>
        </w:rPr>
        <w:t>cionalidade</w:t>
      </w:r>
      <w:bookmarkEnd w:id="42"/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  <w:bookmarkStart w:id="43" w:name="_Toc314978536"/>
      <w:bookmarkStart w:id="44" w:name="_Toc324843643"/>
      <w:bookmarkStart w:id="45" w:name="_Toc324851950"/>
      <w:bookmarkStart w:id="46" w:name="_Toc324915533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87663B" w:rsidTr="00562868">
        <w:trPr>
          <w:cantSplit/>
        </w:trPr>
        <w:tc>
          <w:tcPr>
            <w:tcW w:w="2211" w:type="dxa"/>
          </w:tcPr>
          <w:bookmarkEnd w:id="43"/>
          <w:bookmarkEnd w:id="44"/>
          <w:bookmarkEnd w:id="45"/>
          <w:bookmarkEnd w:id="46"/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0E4684" w:rsidP="000E4684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Verificar e assegurar a funcionalidade do sistema </w:t>
            </w:r>
          </w:p>
        </w:tc>
      </w:tr>
      <w:tr w:rsidR="00562868" w:rsidRPr="0087663B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DD5E18" w:rsidP="00DD5E18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Executar o aplicativo, cadastrar usuários e senha preencher formulários a fim de encontrar alguma exceção não tratada.</w:t>
            </w:r>
          </w:p>
        </w:tc>
      </w:tr>
      <w:tr w:rsidR="00562868" w:rsidRPr="0087663B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053B49" w:rsidP="00DD5E18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Certificar que o sistema não quebre com procedimentos básicos do usuário final.</w:t>
            </w:r>
          </w:p>
        </w:tc>
      </w:tr>
      <w:tr w:rsidR="00562868" w:rsidRPr="0087663B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053B49" w:rsidP="00053B49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Todos os testes </w:t>
            </w:r>
            <w:r w:rsidR="008E55DF">
              <w:rPr>
                <w:rFonts w:ascii="Calibri" w:hAnsi="Calibri"/>
                <w:sz w:val="22"/>
                <w:lang w:val="pt-BR"/>
              </w:rPr>
              <w:t>d</w:t>
            </w:r>
            <w:r>
              <w:rPr>
                <w:rFonts w:ascii="Calibri" w:hAnsi="Calibri"/>
                <w:sz w:val="22"/>
                <w:lang w:val="pt-BR"/>
              </w:rPr>
              <w:t>e funcionalidades serão executados em máquinas não robustas, visando simular um usuário final.</w:t>
            </w:r>
          </w:p>
        </w:tc>
      </w:tr>
    </w:tbl>
    <w:p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7" w:name="_Toc242451459"/>
      <w:r w:rsidRPr="001D4FEF">
        <w:rPr>
          <w:rFonts w:ascii="Calibri" w:hAnsi="Calibri"/>
          <w:b/>
          <w:sz w:val="22"/>
          <w:lang w:val="pt-BR"/>
        </w:rPr>
        <w:t>Teste da Interface do Usuário</w:t>
      </w:r>
      <w:bookmarkEnd w:id="47"/>
    </w:p>
    <w:p w:rsidR="001173B8" w:rsidRPr="001D4FEF" w:rsidRDefault="001173B8">
      <w:pPr>
        <w:pStyle w:val="Corpodetexto1"/>
        <w:ind w:left="720"/>
        <w:rPr>
          <w:rFonts w:ascii="Calibri" w:hAnsi="Calibri"/>
          <w:sz w:val="22"/>
          <w:lang w:val="pt-BR"/>
        </w:rPr>
      </w:pPr>
      <w:bookmarkStart w:id="48" w:name="_Toc327254066"/>
      <w:bookmarkStart w:id="49" w:name="_Toc327255031"/>
      <w:bookmarkStart w:id="50" w:name="_Toc327255100"/>
      <w:bookmarkStart w:id="51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87663B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52" w:name="_Toc433104448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053B49" w:rsidP="00053B49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Verificar a facilidade do manuseio do aplicativo </w:t>
            </w:r>
          </w:p>
        </w:tc>
      </w:tr>
      <w:tr w:rsidR="00562868" w:rsidRPr="0087663B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053B49" w:rsidRDefault="00053B49" w:rsidP="00053B49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Executar uma aplicação simulando a execução do mesmo por um usuário leigo a fim de encontrar erros que passam despercebidos pelos programadores ou usuários avançados;</w:t>
            </w:r>
          </w:p>
          <w:p w:rsidR="00562868" w:rsidRPr="001D4FEF" w:rsidRDefault="00053B49" w:rsidP="00A570B1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o software testado é intuitivo</w:t>
            </w:r>
            <w:r w:rsidR="008E55DF">
              <w:rPr>
                <w:rFonts w:ascii="Calibri" w:hAnsi="Calibri"/>
                <w:sz w:val="22"/>
                <w:lang w:val="pt-BR"/>
              </w:rPr>
              <w:t>,</w:t>
            </w:r>
            <w:r>
              <w:rPr>
                <w:rFonts w:ascii="Calibri" w:hAnsi="Calibri"/>
                <w:sz w:val="22"/>
                <w:lang w:val="pt-BR"/>
              </w:rPr>
              <w:t xml:space="preserve"> tem uma interface gráfica e se </w:t>
            </w:r>
            <w:r w:rsidR="008E55DF">
              <w:rPr>
                <w:rFonts w:ascii="Calibri" w:hAnsi="Calibri"/>
                <w:sz w:val="22"/>
                <w:lang w:val="pt-BR"/>
              </w:rPr>
              <w:t xml:space="preserve">a interface </w:t>
            </w:r>
            <w:r>
              <w:rPr>
                <w:rFonts w:ascii="Calibri" w:hAnsi="Calibri"/>
                <w:sz w:val="22"/>
                <w:lang w:val="pt-BR"/>
              </w:rPr>
              <w:t xml:space="preserve">é amigável.  </w:t>
            </w:r>
          </w:p>
        </w:tc>
      </w:tr>
      <w:tr w:rsidR="00562868" w:rsidRPr="0087663B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A570B1" w:rsidRPr="001D4FEF" w:rsidRDefault="008E55DF" w:rsidP="008E55DF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Constatar que em todas as telas do software gravam e consultam os dados intuitivamente.</w:t>
            </w:r>
          </w:p>
        </w:tc>
      </w:tr>
      <w:tr w:rsidR="00562868" w:rsidRPr="0087663B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D870D6" w:rsidP="00D870D6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Os testes estarão sendo executados em tela com resolução 1280 X 768</w:t>
            </w:r>
          </w:p>
        </w:tc>
      </w:tr>
    </w:tbl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53" w:name="_Toc242451460"/>
      <w:bookmarkEnd w:id="48"/>
      <w:bookmarkEnd w:id="49"/>
      <w:bookmarkEnd w:id="50"/>
      <w:bookmarkEnd w:id="51"/>
      <w:bookmarkEnd w:id="52"/>
      <w:r w:rsidRPr="001D4FEF">
        <w:rPr>
          <w:rFonts w:ascii="Calibri" w:hAnsi="Calibri"/>
          <w:b/>
          <w:sz w:val="22"/>
          <w:lang w:val="pt-BR"/>
        </w:rPr>
        <w:lastRenderedPageBreak/>
        <w:t xml:space="preserve">Teste de </w:t>
      </w:r>
      <w:proofErr w:type="gramStart"/>
      <w:r w:rsidRPr="001D4FEF">
        <w:rPr>
          <w:rFonts w:ascii="Calibri" w:hAnsi="Calibri"/>
          <w:b/>
          <w:sz w:val="22"/>
          <w:lang w:val="pt-BR"/>
        </w:rPr>
        <w:t>Performance</w:t>
      </w:r>
      <w:bookmarkEnd w:id="53"/>
      <w:proofErr w:type="gramEnd"/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87663B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1D7D88" w:rsidP="003B24CA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a capacidade do software ao suportar diversos tipos de teste</w:t>
            </w:r>
            <w:r w:rsidR="003B24CA">
              <w:rPr>
                <w:rFonts w:ascii="Calibri" w:hAnsi="Calibri"/>
                <w:sz w:val="22"/>
                <w:lang w:val="pt-BR"/>
              </w:rPr>
              <w:t>s desempenho</w:t>
            </w:r>
          </w:p>
        </w:tc>
      </w:tr>
      <w:tr w:rsidR="00562868" w:rsidRPr="0087663B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1D7D88" w:rsidP="001D7D88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Submeter </w:t>
            </w:r>
            <w:r w:rsidR="003B24CA">
              <w:rPr>
                <w:rFonts w:ascii="Calibri" w:hAnsi="Calibri"/>
                <w:sz w:val="22"/>
                <w:lang w:val="pt-BR"/>
              </w:rPr>
              <w:t xml:space="preserve">o software a restrição de recurso de hardware </w:t>
            </w:r>
            <w:r w:rsidR="00933212">
              <w:rPr>
                <w:rFonts w:ascii="Calibri" w:hAnsi="Calibri"/>
                <w:sz w:val="22"/>
                <w:lang w:val="pt-BR"/>
              </w:rPr>
              <w:t>(memória e processamento)</w:t>
            </w:r>
            <w:proofErr w:type="gramStart"/>
            <w:r w:rsidR="003B24CA">
              <w:rPr>
                <w:rFonts w:ascii="Calibri" w:hAnsi="Calibri"/>
                <w:sz w:val="22"/>
                <w:lang w:val="pt-BR"/>
              </w:rPr>
              <w:t xml:space="preserve">  </w:t>
            </w:r>
          </w:p>
        </w:tc>
        <w:proofErr w:type="gramEnd"/>
      </w:tr>
      <w:tr w:rsidR="00562868" w:rsidRPr="0087663B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F3469E" w:rsidP="0041019C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Verificar </w:t>
            </w:r>
            <w:r w:rsidR="0041019C">
              <w:rPr>
                <w:rFonts w:ascii="Calibri" w:hAnsi="Calibri"/>
                <w:sz w:val="22"/>
                <w:lang w:val="pt-BR"/>
              </w:rPr>
              <w:t>se</w:t>
            </w:r>
            <w:r>
              <w:rPr>
                <w:rFonts w:ascii="Calibri" w:hAnsi="Calibri"/>
                <w:sz w:val="22"/>
                <w:lang w:val="pt-BR"/>
              </w:rPr>
              <w:t xml:space="preserve"> tempo de resposta para cada solicitação</w:t>
            </w:r>
            <w:r w:rsidR="0041019C">
              <w:rPr>
                <w:rFonts w:ascii="Calibri" w:hAnsi="Calibri"/>
                <w:sz w:val="22"/>
                <w:lang w:val="pt-BR"/>
              </w:rPr>
              <w:t xml:space="preserve"> for satisfatório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F3469E" w:rsidP="00F3469E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JVM mais recente instalada</w:t>
            </w:r>
          </w:p>
        </w:tc>
      </w:tr>
    </w:tbl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spacing w:line="120" w:lineRule="atLeast"/>
        <w:rPr>
          <w:rFonts w:ascii="Calibri" w:hAnsi="Calibri"/>
          <w:b/>
          <w:sz w:val="22"/>
          <w:lang w:val="pt-BR"/>
        </w:rPr>
      </w:pPr>
      <w:bookmarkStart w:id="54" w:name="_Toc242451461"/>
      <w:r w:rsidRPr="001D4FEF">
        <w:rPr>
          <w:rFonts w:ascii="Calibri" w:hAnsi="Calibri"/>
          <w:b/>
          <w:sz w:val="22"/>
          <w:lang w:val="pt-BR"/>
        </w:rPr>
        <w:t>Teste de Carga</w:t>
      </w:r>
      <w:bookmarkEnd w:id="54"/>
    </w:p>
    <w:p w:rsidR="001173B8" w:rsidRPr="001D4FEF" w:rsidRDefault="001173B8">
      <w:pPr>
        <w:pStyle w:val="Corpodetexto"/>
        <w:spacing w:after="0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87663B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55" w:name="_Toc78907496"/>
            <w:bookmarkStart w:id="56" w:name="_Toc327254070"/>
            <w:bookmarkStart w:id="57" w:name="_Toc327255035"/>
            <w:bookmarkStart w:id="58" w:name="_Toc327255104"/>
            <w:bookmarkStart w:id="59" w:name="_Toc327255343"/>
            <w:bookmarkStart w:id="60" w:name="_Toc314978541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41019C" w:rsidP="00F3469E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a quantidade de transações</w:t>
            </w:r>
          </w:p>
        </w:tc>
      </w:tr>
      <w:tr w:rsidR="00562868" w:rsidRPr="0087663B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41019C" w:rsidP="0041019C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Simular uma quantidade de gravação de dados e verificar se o tempo para gravação no final seja igual ou na margem do inicial</w:t>
            </w:r>
          </w:p>
        </w:tc>
      </w:tr>
      <w:tr w:rsidR="00562868" w:rsidRPr="0087663B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FA4A6C" w:rsidP="0041019C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No momento em que o sistema contiver 200.000 registros </w:t>
            </w:r>
          </w:p>
        </w:tc>
      </w:tr>
      <w:tr w:rsidR="00562868" w:rsidRPr="00FA4A6C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562868" w:rsidP="00FA4A6C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>
      <w:pPr>
        <w:pStyle w:val="Ttulo3"/>
        <w:numPr>
          <w:ilvl w:val="0"/>
          <w:numId w:val="0"/>
        </w:numPr>
        <w:spacing w:line="80" w:lineRule="exact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bookmarkStart w:id="61" w:name="_Toc242451462"/>
      <w:r w:rsidRPr="001D4FEF">
        <w:rPr>
          <w:rFonts w:ascii="Calibri" w:hAnsi="Calibri"/>
          <w:b/>
          <w:sz w:val="22"/>
          <w:lang w:val="pt-BR"/>
        </w:rPr>
        <w:t>Teste de Segurança e Controle de Acesso</w:t>
      </w:r>
      <w:bookmarkEnd w:id="55"/>
      <w:bookmarkEnd w:id="61"/>
    </w:p>
    <w:p w:rsidR="001173B8" w:rsidRPr="001D4FEF" w:rsidRDefault="001173B8">
      <w:pPr>
        <w:pStyle w:val="Corpodetexto"/>
        <w:spacing w:after="0" w:line="40" w:lineRule="atLeast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87663B" w:rsidTr="00562868">
        <w:trPr>
          <w:cantSplit/>
        </w:trPr>
        <w:tc>
          <w:tcPr>
            <w:tcW w:w="2211" w:type="dxa"/>
          </w:tcPr>
          <w:bookmarkEnd w:id="56"/>
          <w:bookmarkEnd w:id="57"/>
          <w:bookmarkEnd w:id="58"/>
          <w:bookmarkEnd w:id="59"/>
          <w:bookmarkEnd w:id="60"/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2D7E55" w:rsidP="002D7E55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Verificar se existe um critério de controle de acesso </w:t>
            </w:r>
          </w:p>
        </w:tc>
      </w:tr>
      <w:tr w:rsidR="00562868" w:rsidRPr="0087663B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2D7E55" w:rsidP="002D7E55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Teste caixa preta, verificar se a senha digitada é criptografada e se existe modo administrador, modo usuário e se casa usuário acessa apenas os seus </w:t>
            </w:r>
            <w:proofErr w:type="gramStart"/>
            <w:r>
              <w:rPr>
                <w:rFonts w:ascii="Calibri" w:hAnsi="Calibri"/>
                <w:sz w:val="22"/>
                <w:lang w:val="pt-BR"/>
              </w:rPr>
              <w:t>dados</w:t>
            </w:r>
            <w:proofErr w:type="gramEnd"/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2D7E55" w:rsidP="002D7E55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Segurança satisfatória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2D7E55" w:rsidP="002D7E55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Sem considerações</w:t>
            </w:r>
          </w:p>
        </w:tc>
      </w:tr>
    </w:tbl>
    <w:p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:rsidR="001173B8" w:rsidRPr="001D4FEF" w:rsidRDefault="001173B8" w:rsidP="0056286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bookmarkStart w:id="62" w:name="_Toc78907497"/>
      <w:bookmarkStart w:id="63" w:name="_Toc242451463"/>
      <w:r w:rsidRPr="001D4FEF">
        <w:rPr>
          <w:rFonts w:ascii="Calibri" w:hAnsi="Calibri"/>
          <w:b/>
          <w:sz w:val="22"/>
          <w:lang w:val="pt-BR"/>
        </w:rPr>
        <w:t>Teste de Instalação</w:t>
      </w:r>
      <w:bookmarkEnd w:id="62"/>
      <w:bookmarkEnd w:id="63"/>
    </w:p>
    <w:p w:rsidR="00562868" w:rsidRPr="001D4FEF" w:rsidRDefault="00562868" w:rsidP="00562868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87663B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2D7E55" w:rsidP="002D7E55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a facilidade de instalação</w:t>
            </w:r>
          </w:p>
        </w:tc>
      </w:tr>
      <w:tr w:rsidR="00562868" w:rsidRPr="0087663B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2D7E55" w:rsidP="002D7E55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Configurando o SGBD e concentrando o banco e o </w:t>
            </w:r>
            <w:proofErr w:type="gramStart"/>
            <w:r>
              <w:rPr>
                <w:rFonts w:ascii="Calibri" w:hAnsi="Calibri"/>
                <w:sz w:val="22"/>
                <w:lang w:val="pt-BR"/>
              </w:rPr>
              <w:t>arquivo .</w:t>
            </w:r>
            <w:proofErr w:type="gramEnd"/>
            <w:r>
              <w:rPr>
                <w:rFonts w:ascii="Calibri" w:hAnsi="Calibri"/>
                <w:sz w:val="22"/>
                <w:lang w:val="pt-BR"/>
              </w:rPr>
              <w:t>JAR na pasta na raiz do disco rígido.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lastRenderedPageBreak/>
              <w:t>Critério de Finalização:</w:t>
            </w:r>
          </w:p>
        </w:tc>
        <w:tc>
          <w:tcPr>
            <w:tcW w:w="6627" w:type="dxa"/>
          </w:tcPr>
          <w:p w:rsidR="00562868" w:rsidRPr="001D4FEF" w:rsidRDefault="002D7E55" w:rsidP="002D7E55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Sem critério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F71710" w:rsidP="002D7E55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Sem considerações especiais</w:t>
            </w:r>
          </w:p>
        </w:tc>
      </w:tr>
    </w:tbl>
    <w:p w:rsidR="001173B8" w:rsidRPr="001D4FEF" w:rsidRDefault="001173B8" w:rsidP="00562868">
      <w:pPr>
        <w:pStyle w:val="Corpodetexto"/>
        <w:ind w:left="0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64" w:name="_Toc78907498"/>
      <w:bookmarkStart w:id="65" w:name="_Toc242451464"/>
      <w:r w:rsidRPr="001D4FEF">
        <w:rPr>
          <w:rFonts w:ascii="Calibri" w:hAnsi="Calibri"/>
          <w:sz w:val="22"/>
          <w:lang w:val="pt-BR"/>
        </w:rPr>
        <w:t>Ferramentas</w:t>
      </w:r>
      <w:bookmarkEnd w:id="64"/>
      <w:bookmarkEnd w:id="65"/>
    </w:p>
    <w:p w:rsidR="001173B8" w:rsidRPr="001D4FEF" w:rsidRDefault="001173B8">
      <w:pPr>
        <w:pStyle w:val="Corpodetexto"/>
        <w:ind w:left="0"/>
        <w:rPr>
          <w:rFonts w:ascii="Calibri" w:hAnsi="Calibri"/>
          <w:sz w:val="22"/>
          <w:lang w:val="pt-BR"/>
        </w:rPr>
      </w:pPr>
      <w:bookmarkStart w:id="66" w:name="_Toc314978543"/>
      <w:bookmarkStart w:id="67" w:name="_Toc324843646"/>
      <w:bookmarkStart w:id="68" w:name="_Toc324851953"/>
      <w:bookmarkStart w:id="69" w:name="_Toc324915536"/>
      <w:r w:rsidRPr="001D4FEF">
        <w:rPr>
          <w:rFonts w:ascii="Calibri" w:hAnsi="Calibri"/>
          <w:sz w:val="22"/>
          <w:lang w:val="pt-BR"/>
        </w:rPr>
        <w:t>As seguintes ferramentas serão empregadas para esse projeto:</w:t>
      </w:r>
    </w:p>
    <w:p w:rsidR="001173B8" w:rsidRPr="001D4FEF" w:rsidRDefault="001173B8">
      <w:pPr>
        <w:pStyle w:val="Corpodetexto"/>
        <w:rPr>
          <w:rFonts w:ascii="Calibri" w:hAnsi="Calibri"/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1173B8" w:rsidRPr="001D4FEF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Vendedor</w:t>
            </w:r>
          </w:p>
        </w:tc>
      </w:tr>
      <w:tr w:rsidR="001173B8" w:rsidRPr="001D4FEF">
        <w:trPr>
          <w:jc w:val="center"/>
        </w:trPr>
        <w:tc>
          <w:tcPr>
            <w:tcW w:w="3060" w:type="dxa"/>
            <w:tcBorders>
              <w:top w:val="nil"/>
            </w:tcBorders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Teste</w:t>
            </w:r>
          </w:p>
        </w:tc>
        <w:tc>
          <w:tcPr>
            <w:tcW w:w="2358" w:type="dxa"/>
            <w:tcBorders>
              <w:top w:val="nil"/>
            </w:tcBorders>
          </w:tcPr>
          <w:p w:rsidR="001173B8" w:rsidRPr="001D4FEF" w:rsidRDefault="00E66D1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Microsoft Excel</w:t>
            </w:r>
          </w:p>
        </w:tc>
        <w:tc>
          <w:tcPr>
            <w:tcW w:w="3150" w:type="dxa"/>
            <w:tcBorders>
              <w:top w:val="nil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E61FFE" w:rsidRPr="001D4FEF" w:rsidTr="008B4EB7">
        <w:trPr>
          <w:jc w:val="center"/>
        </w:trPr>
        <w:tc>
          <w:tcPr>
            <w:tcW w:w="3060" w:type="dxa"/>
          </w:tcPr>
          <w:p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2358" w:type="dxa"/>
          </w:tcPr>
          <w:p w:rsidR="00D459FB" w:rsidRPr="001D4FEF" w:rsidRDefault="00D459FB" w:rsidP="00D459F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Microsoft Word/Excel</w:t>
            </w:r>
          </w:p>
        </w:tc>
        <w:tc>
          <w:tcPr>
            <w:tcW w:w="3150" w:type="dxa"/>
          </w:tcPr>
          <w:p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jc w:val="center"/>
        </w:trPr>
        <w:tc>
          <w:tcPr>
            <w:tcW w:w="3060" w:type="dxa"/>
          </w:tcPr>
          <w:p w:rsidR="001173B8" w:rsidRPr="001D4FEF" w:rsidRDefault="00E61FFE" w:rsidP="00E61FFE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Gerenciamento de incidentes </w:t>
            </w:r>
          </w:p>
        </w:tc>
        <w:tc>
          <w:tcPr>
            <w:tcW w:w="2358" w:type="dxa"/>
          </w:tcPr>
          <w:p w:rsidR="001173B8" w:rsidRPr="001D4FEF" w:rsidRDefault="00D459F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Não</w:t>
            </w:r>
          </w:p>
        </w:tc>
        <w:tc>
          <w:tcPr>
            <w:tcW w:w="3150" w:type="dxa"/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jc w:val="center"/>
        </w:trPr>
        <w:tc>
          <w:tcPr>
            <w:tcW w:w="3060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Projeto</w:t>
            </w:r>
          </w:p>
        </w:tc>
        <w:tc>
          <w:tcPr>
            <w:tcW w:w="2358" w:type="dxa"/>
          </w:tcPr>
          <w:p w:rsidR="001173B8" w:rsidRPr="001D4FEF" w:rsidRDefault="00D459F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Não</w:t>
            </w:r>
          </w:p>
        </w:tc>
        <w:tc>
          <w:tcPr>
            <w:tcW w:w="3150" w:type="dxa"/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E61FFE" w:rsidRPr="001D4FEF" w:rsidTr="008B4EB7">
        <w:trPr>
          <w:jc w:val="center"/>
        </w:trPr>
        <w:tc>
          <w:tcPr>
            <w:tcW w:w="3060" w:type="dxa"/>
          </w:tcPr>
          <w:p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Ferramentas do SGBD </w:t>
            </w:r>
          </w:p>
        </w:tc>
        <w:tc>
          <w:tcPr>
            <w:tcW w:w="2358" w:type="dxa"/>
          </w:tcPr>
          <w:p w:rsidR="00E61FFE" w:rsidRPr="00F74C87" w:rsidRDefault="00E66D10" w:rsidP="008B4EB7">
            <w:pPr>
              <w:pStyle w:val="Corpodetexto1"/>
              <w:jc w:val="center"/>
              <w:rPr>
                <w:rFonts w:ascii="Calibri" w:hAnsi="Calibri"/>
                <w:sz w:val="22"/>
                <w:lang w:val="en-US"/>
              </w:rPr>
            </w:pPr>
            <w:r w:rsidRPr="00F74C87">
              <w:rPr>
                <w:rFonts w:ascii="Calibri" w:hAnsi="Calibri"/>
                <w:sz w:val="22"/>
                <w:lang w:val="en-US"/>
              </w:rPr>
              <w:t>Microsoft SQL Server 2008 Management Studio Express</w:t>
            </w:r>
          </w:p>
        </w:tc>
        <w:tc>
          <w:tcPr>
            <w:tcW w:w="3150" w:type="dxa"/>
          </w:tcPr>
          <w:p w:rsidR="00E61FFE" w:rsidRPr="00E66D10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en-US"/>
              </w:rPr>
            </w:pPr>
          </w:p>
        </w:tc>
      </w:tr>
      <w:tr w:rsidR="00DB1351" w:rsidRPr="001D4FEF" w:rsidTr="008B4EB7">
        <w:trPr>
          <w:jc w:val="center"/>
        </w:trPr>
        <w:tc>
          <w:tcPr>
            <w:tcW w:w="3060" w:type="dxa"/>
          </w:tcPr>
          <w:p w:rsidR="00DB1351" w:rsidRPr="001D4FEF" w:rsidRDefault="00DB1351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Servidor WEB</w:t>
            </w:r>
          </w:p>
        </w:tc>
        <w:tc>
          <w:tcPr>
            <w:tcW w:w="2358" w:type="dxa"/>
          </w:tcPr>
          <w:p w:rsidR="00DB1351" w:rsidRPr="001D4FEF" w:rsidRDefault="00D459FB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Não</w:t>
            </w:r>
          </w:p>
        </w:tc>
        <w:tc>
          <w:tcPr>
            <w:tcW w:w="3150" w:type="dxa"/>
          </w:tcPr>
          <w:p w:rsidR="00DB1351" w:rsidRPr="001D4FEF" w:rsidRDefault="00DB1351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B20DA1" w:rsidRPr="001D4FEF" w:rsidTr="00562868">
        <w:trPr>
          <w:jc w:val="center"/>
        </w:trPr>
        <w:tc>
          <w:tcPr>
            <w:tcW w:w="3060" w:type="dxa"/>
          </w:tcPr>
          <w:p w:rsidR="00B20DA1" w:rsidRPr="001D4FEF" w:rsidRDefault="00B20DA1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Browser</w:t>
            </w:r>
          </w:p>
        </w:tc>
        <w:tc>
          <w:tcPr>
            <w:tcW w:w="2358" w:type="dxa"/>
          </w:tcPr>
          <w:p w:rsidR="00B20DA1" w:rsidRPr="001D4FEF" w:rsidRDefault="00D459FB" w:rsidP="00D459FB">
            <w:pPr>
              <w:pStyle w:val="Corpodetexto"/>
              <w:ind w:left="0"/>
              <w:jc w:val="center"/>
              <w:rPr>
                <w:rFonts w:ascii="Calibri" w:hAnsi="Calibri"/>
                <w:sz w:val="22"/>
                <w:lang w:val="pt-BR"/>
              </w:rPr>
            </w:pPr>
            <w:proofErr w:type="spellStart"/>
            <w:r>
              <w:rPr>
                <w:rFonts w:ascii="Calibri" w:hAnsi="Calibri"/>
                <w:sz w:val="22"/>
                <w:lang w:val="pt-BR"/>
              </w:rPr>
              <w:t>Chrome</w:t>
            </w:r>
            <w:proofErr w:type="spellEnd"/>
          </w:p>
        </w:tc>
        <w:tc>
          <w:tcPr>
            <w:tcW w:w="3150" w:type="dxa"/>
          </w:tcPr>
          <w:p w:rsidR="00B20DA1" w:rsidRPr="001D4FEF" w:rsidRDefault="00B20DA1" w:rsidP="0056286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jc w:val="center"/>
        </w:trPr>
        <w:tc>
          <w:tcPr>
            <w:tcW w:w="3060" w:type="dxa"/>
          </w:tcPr>
          <w:p w:rsidR="001173B8" w:rsidRPr="001D4FEF" w:rsidRDefault="00B20DA1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Desenvolvimento</w:t>
            </w:r>
          </w:p>
        </w:tc>
        <w:tc>
          <w:tcPr>
            <w:tcW w:w="2358" w:type="dxa"/>
          </w:tcPr>
          <w:p w:rsidR="001173B8" w:rsidRPr="001D4FEF" w:rsidRDefault="00993E14" w:rsidP="00993E14">
            <w:pPr>
              <w:pStyle w:val="Corpodetexto"/>
              <w:ind w:left="0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Não</w:t>
            </w:r>
          </w:p>
        </w:tc>
        <w:tc>
          <w:tcPr>
            <w:tcW w:w="3150" w:type="dxa"/>
          </w:tcPr>
          <w:p w:rsidR="001173B8" w:rsidRPr="001D4FEF" w:rsidRDefault="001173B8" w:rsidP="00DB1351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8B4EB7" w:rsidP="008B4EB7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70" w:name="_Toc242451465"/>
      <w:bookmarkStart w:id="71" w:name="_Toc78907502"/>
      <w:bookmarkEnd w:id="66"/>
      <w:bookmarkEnd w:id="67"/>
      <w:bookmarkEnd w:id="68"/>
      <w:bookmarkEnd w:id="69"/>
      <w:r w:rsidRPr="001D4FEF">
        <w:rPr>
          <w:rFonts w:ascii="Calibri" w:hAnsi="Calibri"/>
          <w:sz w:val="22"/>
          <w:lang w:val="pt-BR"/>
        </w:rPr>
        <w:t>Riscos</w:t>
      </w:r>
      <w:bookmarkEnd w:id="70"/>
    </w:p>
    <w:tbl>
      <w:tblPr>
        <w:tblW w:w="0" w:type="auto"/>
        <w:tblInd w:w="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031"/>
        <w:gridCol w:w="2387"/>
        <w:gridCol w:w="4683"/>
      </w:tblGrid>
      <w:tr w:rsidR="0010379D" w:rsidRPr="001D4FEF" w:rsidTr="00F4479D">
        <w:tc>
          <w:tcPr>
            <w:tcW w:w="2031" w:type="dxa"/>
            <w:tcBorders>
              <w:bottom w:val="single" w:sz="12" w:space="0" w:color="000000"/>
            </w:tcBorders>
          </w:tcPr>
          <w:p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Risco </w:t>
            </w:r>
          </w:p>
        </w:tc>
        <w:tc>
          <w:tcPr>
            <w:tcW w:w="2387" w:type="dxa"/>
            <w:tcBorders>
              <w:bottom w:val="single" w:sz="12" w:space="0" w:color="000000"/>
            </w:tcBorders>
          </w:tcPr>
          <w:p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Mitigação</w:t>
            </w:r>
          </w:p>
        </w:tc>
        <w:tc>
          <w:tcPr>
            <w:tcW w:w="4683" w:type="dxa"/>
            <w:tcBorders>
              <w:bottom w:val="single" w:sz="12" w:space="0" w:color="000000"/>
            </w:tcBorders>
          </w:tcPr>
          <w:p w:rsidR="0010379D" w:rsidRPr="001D4FEF" w:rsidRDefault="00562868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Contingência</w:t>
            </w:r>
          </w:p>
        </w:tc>
      </w:tr>
      <w:tr w:rsidR="0010379D" w:rsidRPr="001D4FEF" w:rsidTr="00F4479D">
        <w:tc>
          <w:tcPr>
            <w:tcW w:w="2031" w:type="dxa"/>
            <w:tcBorders>
              <w:top w:val="nil"/>
            </w:tcBorders>
          </w:tcPr>
          <w:p w:rsidR="0010379D" w:rsidRPr="001D4FEF" w:rsidRDefault="00E66D10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Blackout</w:t>
            </w:r>
          </w:p>
        </w:tc>
        <w:tc>
          <w:tcPr>
            <w:tcW w:w="2387" w:type="dxa"/>
            <w:tcBorders>
              <w:top w:val="nil"/>
            </w:tcBorders>
          </w:tcPr>
          <w:p w:rsidR="0010379D" w:rsidRPr="001D4FEF" w:rsidRDefault="00E66D10" w:rsidP="0010379D">
            <w:pPr>
              <w:rPr>
                <w:rFonts w:ascii="Calibri" w:hAnsi="Calibri"/>
                <w:sz w:val="22"/>
                <w:lang w:val="pt-BR"/>
              </w:rPr>
            </w:pPr>
            <w:proofErr w:type="spellStart"/>
            <w:proofErr w:type="gramStart"/>
            <w:r>
              <w:rPr>
                <w:rFonts w:ascii="Calibri" w:hAnsi="Calibri"/>
                <w:sz w:val="22"/>
                <w:lang w:val="pt-BR"/>
              </w:rPr>
              <w:t>no-break</w:t>
            </w:r>
            <w:proofErr w:type="spellEnd"/>
            <w:proofErr w:type="gramEnd"/>
            <w:r>
              <w:rPr>
                <w:rFonts w:ascii="Calibri" w:hAnsi="Calibri"/>
                <w:sz w:val="22"/>
                <w:lang w:val="pt-BR"/>
              </w:rPr>
              <w:t xml:space="preserve"> </w:t>
            </w:r>
          </w:p>
        </w:tc>
        <w:tc>
          <w:tcPr>
            <w:tcW w:w="4683" w:type="dxa"/>
            <w:tcBorders>
              <w:top w:val="nil"/>
            </w:tcBorders>
          </w:tcPr>
          <w:p w:rsidR="0010379D" w:rsidRPr="001D4FEF" w:rsidRDefault="00F3469E" w:rsidP="0010379D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02</w:t>
            </w:r>
          </w:p>
        </w:tc>
      </w:tr>
      <w:tr w:rsidR="0010379D" w:rsidRPr="001D4FEF" w:rsidTr="00F4479D">
        <w:tc>
          <w:tcPr>
            <w:tcW w:w="2031" w:type="dxa"/>
            <w:tcBorders>
              <w:top w:val="nil"/>
            </w:tcBorders>
          </w:tcPr>
          <w:p w:rsidR="0010379D" w:rsidRPr="001D4FEF" w:rsidRDefault="00F3469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Fontes de Alimentação quebrar</w:t>
            </w:r>
          </w:p>
        </w:tc>
        <w:tc>
          <w:tcPr>
            <w:tcW w:w="2387" w:type="dxa"/>
            <w:tcBorders>
              <w:top w:val="nil"/>
            </w:tcBorders>
          </w:tcPr>
          <w:p w:rsidR="0010379D" w:rsidRPr="001D4FEF" w:rsidRDefault="00F3469E" w:rsidP="0010379D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Reserva</w:t>
            </w:r>
          </w:p>
        </w:tc>
        <w:tc>
          <w:tcPr>
            <w:tcW w:w="4683" w:type="dxa"/>
            <w:tcBorders>
              <w:top w:val="nil"/>
            </w:tcBorders>
          </w:tcPr>
          <w:p w:rsidR="0010379D" w:rsidRPr="001D4FEF" w:rsidRDefault="00F3469E" w:rsidP="0010379D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01</w:t>
            </w:r>
          </w:p>
        </w:tc>
      </w:tr>
      <w:tr w:rsidR="0010379D" w:rsidRPr="001D4FEF" w:rsidTr="00474B05">
        <w:trPr>
          <w:trHeight w:val="649"/>
        </w:trPr>
        <w:tc>
          <w:tcPr>
            <w:tcW w:w="2031" w:type="dxa"/>
            <w:tcBorders>
              <w:top w:val="nil"/>
              <w:bottom w:val="nil"/>
            </w:tcBorders>
          </w:tcPr>
          <w:p w:rsidR="0010379D" w:rsidRPr="001D4FEF" w:rsidRDefault="00F3469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Computador completo defeituoso</w:t>
            </w:r>
          </w:p>
        </w:tc>
        <w:tc>
          <w:tcPr>
            <w:tcW w:w="2387" w:type="dxa"/>
            <w:tcBorders>
              <w:top w:val="nil"/>
              <w:bottom w:val="nil"/>
            </w:tcBorders>
          </w:tcPr>
          <w:p w:rsidR="0010379D" w:rsidRPr="001D4FEF" w:rsidRDefault="00F3469E" w:rsidP="000B3506">
            <w:pPr>
              <w:rPr>
                <w:rFonts w:ascii="Calibri" w:hAnsi="Calibri"/>
                <w:sz w:val="22"/>
                <w:lang w:val="pt-BR"/>
              </w:rPr>
            </w:pPr>
            <w:proofErr w:type="spellStart"/>
            <w:proofErr w:type="gramStart"/>
            <w:r>
              <w:rPr>
                <w:rFonts w:ascii="Calibri" w:hAnsi="Calibri"/>
                <w:sz w:val="22"/>
                <w:lang w:val="pt-BR"/>
              </w:rPr>
              <w:t>Dropbox</w:t>
            </w:r>
            <w:proofErr w:type="spellEnd"/>
            <w:r>
              <w:rPr>
                <w:rFonts w:ascii="Calibri" w:hAnsi="Calibri"/>
                <w:sz w:val="22"/>
                <w:lang w:val="pt-BR"/>
              </w:rPr>
              <w:t xml:space="preserve"> e notebook reserva</w:t>
            </w:r>
            <w:proofErr w:type="gramEnd"/>
            <w:r>
              <w:rPr>
                <w:rFonts w:ascii="Calibri" w:hAnsi="Calibri"/>
                <w:sz w:val="22"/>
                <w:lang w:val="pt-BR"/>
              </w:rPr>
              <w:t xml:space="preserve"> </w:t>
            </w:r>
          </w:p>
        </w:tc>
        <w:tc>
          <w:tcPr>
            <w:tcW w:w="4683" w:type="dxa"/>
            <w:tcBorders>
              <w:top w:val="nil"/>
              <w:bottom w:val="nil"/>
            </w:tcBorders>
          </w:tcPr>
          <w:p w:rsidR="0010379D" w:rsidRPr="00F3469E" w:rsidRDefault="00F3469E" w:rsidP="00F3469E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01</w:t>
            </w:r>
          </w:p>
        </w:tc>
      </w:tr>
      <w:tr w:rsidR="00474B05" w:rsidRPr="001D4FEF" w:rsidTr="00474B05">
        <w:trPr>
          <w:trHeight w:val="74"/>
        </w:trPr>
        <w:tc>
          <w:tcPr>
            <w:tcW w:w="2031" w:type="dxa"/>
            <w:tcBorders>
              <w:top w:val="nil"/>
            </w:tcBorders>
          </w:tcPr>
          <w:p w:rsidR="00474B05" w:rsidRDefault="00474B05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:rsidR="00474B05" w:rsidRDefault="00474B05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:rsidR="00474B05" w:rsidRDefault="00474B05" w:rsidP="00F3469E">
            <w:pPr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8D289F" w:rsidRPr="001D4FEF" w:rsidRDefault="008D289F" w:rsidP="008B4EB7">
      <w:pPr>
        <w:rPr>
          <w:lang w:val="pt-BR"/>
        </w:rPr>
      </w:pPr>
    </w:p>
    <w:p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:rsidR="008D289F" w:rsidRPr="001D4FEF" w:rsidRDefault="008D289F" w:rsidP="008D289F">
      <w:pPr>
        <w:pStyle w:val="Ttulo1"/>
        <w:rPr>
          <w:rFonts w:ascii="Calibri" w:hAnsi="Calibri"/>
          <w:sz w:val="26"/>
          <w:lang w:val="pt-BR"/>
        </w:rPr>
      </w:pPr>
      <w:bookmarkStart w:id="72" w:name="_Toc242451466"/>
      <w:r w:rsidRPr="001D4FEF">
        <w:rPr>
          <w:rFonts w:ascii="Calibri" w:hAnsi="Calibri"/>
          <w:sz w:val="26"/>
          <w:lang w:val="pt-BR"/>
        </w:rPr>
        <w:lastRenderedPageBreak/>
        <w:t>Requisitos de suspensão e retomada</w:t>
      </w:r>
      <w:bookmarkEnd w:id="72"/>
    </w:p>
    <w:p w:rsidR="008D289F" w:rsidRDefault="007352E0" w:rsidP="007352E0">
      <w:pPr>
        <w:ind w:firstLine="720"/>
        <w:rPr>
          <w:lang w:val="pt-BR"/>
        </w:rPr>
      </w:pPr>
      <w:r>
        <w:rPr>
          <w:lang w:val="pt-BR"/>
        </w:rPr>
        <w:t xml:space="preserve">Caso houver alguma falha nas ferramentas de hardwares e softwares utilizados (Computadores e Softwares de testes, planilhas, </w:t>
      </w:r>
      <w:proofErr w:type="spellStart"/>
      <w:r>
        <w:rPr>
          <w:lang w:val="pt-BR"/>
        </w:rPr>
        <w:t>etc</w:t>
      </w:r>
      <w:proofErr w:type="spellEnd"/>
      <w:r>
        <w:rPr>
          <w:lang w:val="pt-BR"/>
        </w:rPr>
        <w:t>) deverão ser substituídos para não haver prejuízo no cronograma dos testes, para isso deverá ter todo ambiente reserva pronto para uso.</w:t>
      </w:r>
    </w:p>
    <w:p w:rsidR="008B223D" w:rsidRDefault="008B223D" w:rsidP="007352E0">
      <w:pPr>
        <w:ind w:firstLine="720"/>
        <w:rPr>
          <w:lang w:val="pt-BR"/>
        </w:rPr>
      </w:pPr>
      <w:r>
        <w:rPr>
          <w:lang w:val="pt-BR"/>
        </w:rPr>
        <w:t>Caso houver testes e reprovação de rotinas existentes no software testado e forem reportados ao desenvolvedor, no momento em que o programador estiver corrigindo o solicitado, os testadores deverão proceder com o reteste da aplicação trocando as rotinas entre si</w:t>
      </w:r>
      <w:r w:rsidR="00200261">
        <w:rPr>
          <w:lang w:val="pt-BR"/>
        </w:rPr>
        <w:t>,</w:t>
      </w:r>
      <w:r>
        <w:rPr>
          <w:lang w:val="pt-BR"/>
        </w:rPr>
        <w:t xml:space="preserve"> a</w:t>
      </w:r>
      <w:r w:rsidR="00200261">
        <w:rPr>
          <w:lang w:val="pt-BR"/>
        </w:rPr>
        <w:t xml:space="preserve"> </w:t>
      </w:r>
      <w:r>
        <w:rPr>
          <w:lang w:val="pt-BR"/>
        </w:rPr>
        <w:t xml:space="preserve">fim de </w:t>
      </w:r>
      <w:proofErr w:type="gramStart"/>
      <w:r w:rsidR="00200261">
        <w:rPr>
          <w:lang w:val="pt-BR"/>
        </w:rPr>
        <w:t>otimizar</w:t>
      </w:r>
      <w:proofErr w:type="gramEnd"/>
      <w:r w:rsidR="00200261">
        <w:rPr>
          <w:lang w:val="pt-BR"/>
        </w:rPr>
        <w:t xml:space="preserve"> o tempo</w:t>
      </w:r>
      <w:r>
        <w:rPr>
          <w:lang w:val="pt-BR"/>
        </w:rPr>
        <w:t>.</w:t>
      </w:r>
    </w:p>
    <w:p w:rsidR="00474B05" w:rsidRPr="001D4FEF" w:rsidRDefault="00474B05" w:rsidP="007352E0">
      <w:pPr>
        <w:ind w:firstLine="720"/>
        <w:rPr>
          <w:lang w:val="pt-BR"/>
        </w:rPr>
      </w:pPr>
      <w:r>
        <w:rPr>
          <w:lang w:val="pt-BR"/>
        </w:rPr>
        <w:t xml:space="preserve">Caso haja falta de energia elétrica, um nobreak assumirá e dará conta de todo setor de desenvolvimento e </w:t>
      </w:r>
      <w:r w:rsidR="00F3634C">
        <w:rPr>
          <w:lang w:val="pt-BR"/>
        </w:rPr>
        <w:t xml:space="preserve">da infraestrutura de rede e </w:t>
      </w:r>
      <w:proofErr w:type="gramStart"/>
      <w:r w:rsidR="00F3634C">
        <w:rPr>
          <w:lang w:val="pt-BR"/>
        </w:rPr>
        <w:t>internet</w:t>
      </w:r>
      <w:proofErr w:type="gramEnd"/>
      <w:r>
        <w:rPr>
          <w:lang w:val="pt-BR"/>
        </w:rPr>
        <w:t xml:space="preserve"> </w:t>
      </w:r>
    </w:p>
    <w:p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:rsidR="008B4EB7" w:rsidRPr="001D4FEF" w:rsidRDefault="00562868" w:rsidP="009960B3">
      <w:pPr>
        <w:pStyle w:val="Ttulo1"/>
        <w:rPr>
          <w:rFonts w:ascii="Calibri" w:hAnsi="Calibri"/>
          <w:sz w:val="26"/>
          <w:lang w:val="pt-BR"/>
        </w:rPr>
      </w:pPr>
      <w:bookmarkStart w:id="73" w:name="_Toc242451467"/>
      <w:r w:rsidRPr="001D4FEF">
        <w:rPr>
          <w:rFonts w:ascii="Calibri" w:hAnsi="Calibri"/>
          <w:sz w:val="26"/>
          <w:lang w:val="pt-BR"/>
        </w:rPr>
        <w:lastRenderedPageBreak/>
        <w:t>Matriz de rastreabilidade</w:t>
      </w:r>
      <w:bookmarkEnd w:id="73"/>
    </w:p>
    <w:p w:rsidR="0081191E" w:rsidRDefault="0081191E" w:rsidP="0081191E">
      <w:pPr>
        <w:pStyle w:val="Ttulo1"/>
        <w:numPr>
          <w:ilvl w:val="0"/>
          <w:numId w:val="0"/>
        </w:numPr>
        <w:rPr>
          <w:rFonts w:ascii="Calibri" w:hAnsi="Calibri"/>
          <w:sz w:val="26"/>
          <w:lang w:val="pt-BR"/>
        </w:rPr>
      </w:pPr>
    </w:p>
    <w:p w:rsidR="008071B8" w:rsidRDefault="008071B8" w:rsidP="008071B8">
      <w:pPr>
        <w:rPr>
          <w:lang w:val="pt-BR"/>
        </w:rPr>
      </w:pPr>
    </w:p>
    <w:tbl>
      <w:tblPr>
        <w:tblStyle w:val="ListaMdia1-nfase3"/>
        <w:tblW w:w="0" w:type="auto"/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8071B8" w:rsidRPr="00496F76" w:rsidTr="00807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8071B8" w:rsidRPr="00496F76" w:rsidRDefault="00496F76" w:rsidP="008071B8">
            <w:pPr>
              <w:rPr>
                <w:lang w:val="pt-BR"/>
              </w:rPr>
            </w:pPr>
            <w:r w:rsidRPr="00496F76">
              <w:rPr>
                <w:lang w:val="pt-BR"/>
              </w:rPr>
              <w:t>Requisitos</w:t>
            </w:r>
          </w:p>
        </w:tc>
        <w:tc>
          <w:tcPr>
            <w:tcW w:w="2375" w:type="dxa"/>
          </w:tcPr>
          <w:p w:rsidR="008071B8" w:rsidRPr="00496F76" w:rsidRDefault="00496F76" w:rsidP="008071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96F76">
              <w:rPr>
                <w:b/>
                <w:lang w:val="pt-BR"/>
              </w:rPr>
              <w:t>Casos de uso</w:t>
            </w:r>
          </w:p>
        </w:tc>
        <w:tc>
          <w:tcPr>
            <w:tcW w:w="2375" w:type="dxa"/>
          </w:tcPr>
          <w:p w:rsidR="008071B8" w:rsidRPr="00496F76" w:rsidRDefault="00496F76" w:rsidP="008071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96F76">
              <w:rPr>
                <w:b/>
                <w:lang w:val="pt-BR"/>
              </w:rPr>
              <w:t>Programas</w:t>
            </w:r>
          </w:p>
        </w:tc>
        <w:tc>
          <w:tcPr>
            <w:tcW w:w="2375" w:type="dxa"/>
          </w:tcPr>
          <w:p w:rsidR="008071B8" w:rsidRPr="00496F76" w:rsidRDefault="00496F76" w:rsidP="008071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96F76">
              <w:rPr>
                <w:b/>
                <w:lang w:val="pt-BR"/>
              </w:rPr>
              <w:t>Casos de teste</w:t>
            </w:r>
          </w:p>
        </w:tc>
      </w:tr>
      <w:tr w:rsidR="00642D81" w:rsidTr="00807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642D81" w:rsidRDefault="00642D81" w:rsidP="008071B8">
            <w:pPr>
              <w:rPr>
                <w:lang w:val="pt-BR"/>
              </w:rPr>
            </w:pPr>
            <w:r>
              <w:rPr>
                <w:lang w:val="pt-BR"/>
              </w:rPr>
              <w:t>R01</w:t>
            </w:r>
          </w:p>
        </w:tc>
        <w:tc>
          <w:tcPr>
            <w:tcW w:w="2375" w:type="dxa"/>
          </w:tcPr>
          <w:p w:rsidR="00642D81" w:rsidRDefault="00642D81" w:rsidP="00807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CUT01</w:t>
            </w:r>
          </w:p>
        </w:tc>
        <w:tc>
          <w:tcPr>
            <w:tcW w:w="2375" w:type="dxa"/>
          </w:tcPr>
          <w:p w:rsidR="00642D81" w:rsidRPr="00E66D10" w:rsidRDefault="00642D81" w:rsidP="00807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75" w:type="dxa"/>
          </w:tcPr>
          <w:p w:rsidR="00642D81" w:rsidRDefault="00642D81" w:rsidP="00807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Teste de funcionalidade</w:t>
            </w:r>
          </w:p>
        </w:tc>
      </w:tr>
      <w:tr w:rsidR="008071B8" w:rsidRPr="0087663B" w:rsidTr="0080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8071B8" w:rsidRDefault="00642D81" w:rsidP="008071B8">
            <w:pPr>
              <w:rPr>
                <w:lang w:val="pt-BR"/>
              </w:rPr>
            </w:pPr>
            <w:r>
              <w:rPr>
                <w:lang w:val="pt-BR"/>
              </w:rPr>
              <w:t>R02</w:t>
            </w:r>
          </w:p>
        </w:tc>
        <w:tc>
          <w:tcPr>
            <w:tcW w:w="2375" w:type="dxa"/>
          </w:tcPr>
          <w:p w:rsidR="008071B8" w:rsidRDefault="00642D81" w:rsidP="0080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CUT02</w:t>
            </w:r>
          </w:p>
        </w:tc>
        <w:tc>
          <w:tcPr>
            <w:tcW w:w="2375" w:type="dxa"/>
          </w:tcPr>
          <w:p w:rsidR="008071B8" w:rsidRDefault="00642D81" w:rsidP="0080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66D10">
              <w:rPr>
                <w:rFonts w:ascii="Calibri" w:hAnsi="Calibri"/>
                <w:sz w:val="22"/>
                <w:lang w:val="pt-BR"/>
              </w:rPr>
              <w:t>SQL Server 2008 Management</w:t>
            </w:r>
          </w:p>
        </w:tc>
        <w:tc>
          <w:tcPr>
            <w:tcW w:w="2375" w:type="dxa"/>
          </w:tcPr>
          <w:p w:rsidR="008071B8" w:rsidRDefault="00642D81" w:rsidP="0080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Verificação da integridade dos dados</w:t>
            </w:r>
          </w:p>
        </w:tc>
      </w:tr>
      <w:tr w:rsidR="00B744E6" w:rsidRPr="0087663B" w:rsidTr="00807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744E6" w:rsidRPr="00B744E6" w:rsidRDefault="00B744E6" w:rsidP="00B744E6">
            <w:pPr>
              <w:rPr>
                <w:lang w:val="pt-BR"/>
              </w:rPr>
            </w:pPr>
            <w:r>
              <w:rPr>
                <w:lang w:val="pt-BR"/>
              </w:rPr>
              <w:t>R02</w:t>
            </w:r>
          </w:p>
        </w:tc>
        <w:tc>
          <w:tcPr>
            <w:tcW w:w="2375" w:type="dxa"/>
          </w:tcPr>
          <w:p w:rsidR="00B744E6" w:rsidRDefault="00B744E6" w:rsidP="00807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CUT03</w:t>
            </w:r>
          </w:p>
          <w:p w:rsidR="00B744E6" w:rsidRPr="00B744E6" w:rsidRDefault="00B744E6" w:rsidP="00B74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375" w:type="dxa"/>
          </w:tcPr>
          <w:p w:rsidR="00B744E6" w:rsidRDefault="00B744E6" w:rsidP="00807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375" w:type="dxa"/>
          </w:tcPr>
          <w:p w:rsidR="00B744E6" w:rsidRPr="001D4FEF" w:rsidRDefault="00B744E6" w:rsidP="002E073E">
            <w:pPr>
              <w:pStyle w:val="Corpodetex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Verificar a facilidade do manuseio do aplicativo </w:t>
            </w:r>
          </w:p>
        </w:tc>
      </w:tr>
      <w:tr w:rsidR="00B744E6" w:rsidRPr="0087663B" w:rsidTr="0080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744E6" w:rsidRDefault="00B744E6" w:rsidP="008071B8">
            <w:pPr>
              <w:rPr>
                <w:lang w:val="pt-BR"/>
              </w:rPr>
            </w:pPr>
          </w:p>
        </w:tc>
        <w:tc>
          <w:tcPr>
            <w:tcW w:w="2375" w:type="dxa"/>
          </w:tcPr>
          <w:p w:rsidR="00B744E6" w:rsidRDefault="00B744E6" w:rsidP="0080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375" w:type="dxa"/>
          </w:tcPr>
          <w:p w:rsidR="00B744E6" w:rsidRDefault="00B744E6" w:rsidP="0080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375" w:type="dxa"/>
          </w:tcPr>
          <w:p w:rsidR="00B744E6" w:rsidRDefault="00B744E6" w:rsidP="0080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B744E6" w:rsidRPr="0087663B" w:rsidTr="00807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744E6" w:rsidRDefault="00B744E6" w:rsidP="008071B8">
            <w:pPr>
              <w:rPr>
                <w:lang w:val="pt-BR"/>
              </w:rPr>
            </w:pPr>
          </w:p>
        </w:tc>
        <w:tc>
          <w:tcPr>
            <w:tcW w:w="2375" w:type="dxa"/>
          </w:tcPr>
          <w:p w:rsidR="00B744E6" w:rsidRDefault="00B744E6" w:rsidP="00807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375" w:type="dxa"/>
          </w:tcPr>
          <w:p w:rsidR="00B744E6" w:rsidRDefault="00B744E6" w:rsidP="00807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375" w:type="dxa"/>
          </w:tcPr>
          <w:p w:rsidR="00B744E6" w:rsidRDefault="00B744E6" w:rsidP="00807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B744E6" w:rsidRPr="0087663B" w:rsidTr="0080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744E6" w:rsidRDefault="00B744E6" w:rsidP="008071B8">
            <w:pPr>
              <w:rPr>
                <w:lang w:val="pt-BR"/>
              </w:rPr>
            </w:pPr>
          </w:p>
        </w:tc>
        <w:tc>
          <w:tcPr>
            <w:tcW w:w="2375" w:type="dxa"/>
          </w:tcPr>
          <w:p w:rsidR="00B744E6" w:rsidRDefault="00B744E6" w:rsidP="0080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375" w:type="dxa"/>
          </w:tcPr>
          <w:p w:rsidR="00B744E6" w:rsidRDefault="00B744E6" w:rsidP="0080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375" w:type="dxa"/>
          </w:tcPr>
          <w:p w:rsidR="00B744E6" w:rsidRDefault="00B744E6" w:rsidP="0080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</w:tbl>
    <w:p w:rsidR="00562868" w:rsidRPr="008071B8" w:rsidRDefault="00562868">
      <w:pPr>
        <w:widowControl/>
        <w:spacing w:line="240" w:lineRule="auto"/>
        <w:rPr>
          <w:lang w:val="pt-BR"/>
        </w:rPr>
      </w:pPr>
    </w:p>
    <w:p w:rsidR="0081191E" w:rsidRPr="001D4FEF" w:rsidRDefault="0081191E" w:rsidP="0081191E">
      <w:pPr>
        <w:pStyle w:val="Ttulo1"/>
        <w:rPr>
          <w:rFonts w:ascii="Calibri" w:hAnsi="Calibri"/>
          <w:sz w:val="26"/>
          <w:lang w:val="pt-BR"/>
        </w:rPr>
      </w:pPr>
      <w:bookmarkStart w:id="74" w:name="_Toc242451468"/>
      <w:r w:rsidRPr="001D4FEF">
        <w:rPr>
          <w:rFonts w:ascii="Calibri" w:hAnsi="Calibri"/>
          <w:sz w:val="26"/>
          <w:lang w:val="pt-BR"/>
        </w:rPr>
        <w:t>Responsabilidades</w:t>
      </w:r>
      <w:bookmarkEnd w:id="74"/>
    </w:p>
    <w:p w:rsidR="009960B3" w:rsidRDefault="009960B3" w:rsidP="008B4EB7">
      <w:pPr>
        <w:rPr>
          <w:lang w:val="pt-BR"/>
        </w:rPr>
      </w:pPr>
    </w:p>
    <w:p w:rsidR="00921412" w:rsidRPr="001D4FEF" w:rsidRDefault="00921412" w:rsidP="008B4EB7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921412" w:rsidTr="00787B16">
        <w:tc>
          <w:tcPr>
            <w:tcW w:w="3166" w:type="dxa"/>
            <w:shd w:val="clear" w:color="auto" w:fill="8DB3E2" w:themeFill="text2" w:themeFillTint="66"/>
          </w:tcPr>
          <w:p w:rsidR="00921412" w:rsidRPr="00787B16" w:rsidRDefault="00921412">
            <w:pPr>
              <w:widowControl/>
              <w:spacing w:line="240" w:lineRule="auto"/>
              <w:rPr>
                <w:sz w:val="24"/>
                <w:szCs w:val="24"/>
                <w:lang w:val="pt-BR"/>
              </w:rPr>
            </w:pPr>
            <w:r w:rsidRPr="00787B16">
              <w:rPr>
                <w:sz w:val="24"/>
                <w:szCs w:val="24"/>
                <w:lang w:val="pt-BR"/>
              </w:rPr>
              <w:t>Cargo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921412" w:rsidRPr="00787B16" w:rsidRDefault="00921412">
            <w:pPr>
              <w:widowControl/>
              <w:spacing w:line="240" w:lineRule="auto"/>
              <w:rPr>
                <w:sz w:val="24"/>
                <w:szCs w:val="24"/>
                <w:lang w:val="pt-BR"/>
              </w:rPr>
            </w:pPr>
            <w:r w:rsidRPr="00787B16">
              <w:rPr>
                <w:sz w:val="24"/>
                <w:szCs w:val="24"/>
                <w:lang w:val="pt-BR"/>
              </w:rPr>
              <w:t>Responsável</w:t>
            </w:r>
          </w:p>
        </w:tc>
        <w:tc>
          <w:tcPr>
            <w:tcW w:w="3167" w:type="dxa"/>
            <w:shd w:val="clear" w:color="auto" w:fill="8DB3E2" w:themeFill="text2" w:themeFillTint="66"/>
          </w:tcPr>
          <w:p w:rsidR="00921412" w:rsidRPr="00787B16" w:rsidRDefault="00921412">
            <w:pPr>
              <w:widowControl/>
              <w:spacing w:line="240" w:lineRule="auto"/>
              <w:rPr>
                <w:sz w:val="24"/>
                <w:szCs w:val="24"/>
                <w:lang w:val="pt-BR"/>
              </w:rPr>
            </w:pPr>
            <w:r w:rsidRPr="00787B16">
              <w:rPr>
                <w:sz w:val="24"/>
                <w:szCs w:val="24"/>
                <w:lang w:val="pt-BR"/>
              </w:rPr>
              <w:t>Atribuições</w:t>
            </w:r>
          </w:p>
        </w:tc>
      </w:tr>
      <w:tr w:rsidR="00921412" w:rsidRPr="0087663B" w:rsidTr="00921412">
        <w:tc>
          <w:tcPr>
            <w:tcW w:w="3166" w:type="dxa"/>
          </w:tcPr>
          <w:p w:rsidR="00921412" w:rsidRDefault="00921412">
            <w:pPr>
              <w:widowControl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Gerente de Testes, Analista e Projetista de Testes.</w:t>
            </w:r>
          </w:p>
        </w:tc>
        <w:tc>
          <w:tcPr>
            <w:tcW w:w="3167" w:type="dxa"/>
          </w:tcPr>
          <w:p w:rsidR="00921412" w:rsidRDefault="00921412">
            <w:pPr>
              <w:widowControl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Fábio Jorge de Freitas</w:t>
            </w:r>
          </w:p>
        </w:tc>
        <w:tc>
          <w:tcPr>
            <w:tcW w:w="3167" w:type="dxa"/>
          </w:tcPr>
          <w:p w:rsidR="00921412" w:rsidRDefault="00921412" w:rsidP="00921412">
            <w:pPr>
              <w:pStyle w:val="PargrafodaLista"/>
              <w:widowControl/>
              <w:numPr>
                <w:ilvl w:val="0"/>
                <w:numId w:val="31"/>
              </w:numP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Projetar, gerenciar, </w:t>
            </w:r>
            <w:proofErr w:type="gramStart"/>
            <w:r>
              <w:rPr>
                <w:lang w:val="pt-BR"/>
              </w:rPr>
              <w:t>implementar</w:t>
            </w:r>
            <w:proofErr w:type="gramEnd"/>
            <w:r>
              <w:rPr>
                <w:lang w:val="pt-BR"/>
              </w:rPr>
              <w:t xml:space="preserve"> os casos de teste, coordenar e redirecionar equipe caso necessário.</w:t>
            </w:r>
          </w:p>
          <w:p w:rsidR="00921412" w:rsidRPr="00921412" w:rsidRDefault="00921412" w:rsidP="00921412">
            <w:pPr>
              <w:pStyle w:val="PargrafodaLista"/>
              <w:widowControl/>
              <w:numPr>
                <w:ilvl w:val="0"/>
                <w:numId w:val="31"/>
              </w:numP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Planejar e reportar os testes executados.</w:t>
            </w:r>
          </w:p>
        </w:tc>
      </w:tr>
      <w:tr w:rsidR="00921412" w:rsidRPr="0087663B" w:rsidTr="00921412">
        <w:tc>
          <w:tcPr>
            <w:tcW w:w="3166" w:type="dxa"/>
          </w:tcPr>
          <w:p w:rsidR="00921412" w:rsidRDefault="002E073E">
            <w:pPr>
              <w:widowControl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Testador</w:t>
            </w:r>
          </w:p>
        </w:tc>
        <w:tc>
          <w:tcPr>
            <w:tcW w:w="3167" w:type="dxa"/>
          </w:tcPr>
          <w:p w:rsidR="00921412" w:rsidRDefault="002E073E">
            <w:pPr>
              <w:widowControl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Alana Vieira</w:t>
            </w:r>
          </w:p>
        </w:tc>
        <w:tc>
          <w:tcPr>
            <w:tcW w:w="3167" w:type="dxa"/>
          </w:tcPr>
          <w:p w:rsidR="00921412" w:rsidRPr="002E073E" w:rsidRDefault="002E073E" w:rsidP="002E073E">
            <w:pPr>
              <w:pStyle w:val="PargrafodaLista"/>
              <w:widowControl/>
              <w:numPr>
                <w:ilvl w:val="0"/>
                <w:numId w:val="32"/>
              </w:numPr>
              <w:spacing w:line="240" w:lineRule="auto"/>
              <w:rPr>
                <w:lang w:val="pt-BR"/>
              </w:rPr>
            </w:pPr>
            <w:r w:rsidRPr="002E073E">
              <w:rPr>
                <w:lang w:val="pt-BR"/>
              </w:rPr>
              <w:t>Executar</w:t>
            </w:r>
            <w:r>
              <w:rPr>
                <w:lang w:val="pt-BR"/>
              </w:rPr>
              <w:t xml:space="preserve"> e documentar</w:t>
            </w:r>
            <w:r w:rsidRPr="002E073E">
              <w:rPr>
                <w:lang w:val="pt-BR"/>
              </w:rPr>
              <w:t xml:space="preserve"> os testes</w:t>
            </w:r>
            <w:r>
              <w:rPr>
                <w:lang w:val="pt-BR"/>
              </w:rPr>
              <w:t xml:space="preserve"> realizados</w:t>
            </w:r>
          </w:p>
        </w:tc>
      </w:tr>
      <w:tr w:rsidR="00921412" w:rsidRPr="0087663B" w:rsidTr="00921412">
        <w:tc>
          <w:tcPr>
            <w:tcW w:w="3166" w:type="dxa"/>
          </w:tcPr>
          <w:p w:rsidR="00921412" w:rsidRDefault="002E073E">
            <w:pPr>
              <w:widowControl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Administrador do Servidor de teste</w:t>
            </w:r>
          </w:p>
        </w:tc>
        <w:tc>
          <w:tcPr>
            <w:tcW w:w="3167" w:type="dxa"/>
          </w:tcPr>
          <w:p w:rsidR="00921412" w:rsidRDefault="002E073E">
            <w:pPr>
              <w:widowControl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Rafael Belarmino</w:t>
            </w:r>
          </w:p>
        </w:tc>
        <w:tc>
          <w:tcPr>
            <w:tcW w:w="3167" w:type="dxa"/>
          </w:tcPr>
          <w:p w:rsidR="00921412" w:rsidRPr="002E073E" w:rsidRDefault="002E073E" w:rsidP="002E073E">
            <w:pPr>
              <w:pStyle w:val="PargrafodaLista"/>
              <w:widowControl/>
              <w:numPr>
                <w:ilvl w:val="0"/>
                <w:numId w:val="32"/>
              </w:numPr>
              <w:spacing w:line="240" w:lineRule="auto"/>
              <w:rPr>
                <w:lang w:val="pt-BR"/>
              </w:rPr>
            </w:pPr>
            <w:r w:rsidRPr="002E073E">
              <w:rPr>
                <w:lang w:val="pt-BR"/>
              </w:rPr>
              <w:t>Administrar os sistemas de teste</w:t>
            </w:r>
            <w:r>
              <w:rPr>
                <w:lang w:val="pt-BR"/>
              </w:rPr>
              <w:t xml:space="preserve"> e Testar </w:t>
            </w:r>
          </w:p>
        </w:tc>
      </w:tr>
    </w:tbl>
    <w:p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  <w:bookmarkStart w:id="75" w:name="_GoBack"/>
      <w:bookmarkEnd w:id="75"/>
    </w:p>
    <w:p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6" w:name="_Toc242451469"/>
      <w:r w:rsidRPr="001D4FEF">
        <w:rPr>
          <w:rFonts w:ascii="Calibri" w:hAnsi="Calibri"/>
          <w:sz w:val="26"/>
          <w:lang w:val="pt-BR"/>
        </w:rPr>
        <w:lastRenderedPageBreak/>
        <w:t>Necessidade treinamento da equipe</w:t>
      </w:r>
      <w:bookmarkEnd w:id="76"/>
    </w:p>
    <w:p w:rsidR="002732DA" w:rsidRPr="001D4FEF" w:rsidRDefault="002732DA" w:rsidP="002732DA">
      <w:pPr>
        <w:rPr>
          <w:lang w:val="pt-BR"/>
        </w:rPr>
      </w:pPr>
    </w:p>
    <w:p w:rsidR="001D4FEF" w:rsidRPr="002E073E" w:rsidRDefault="00BB51A2" w:rsidP="002E073E">
      <w:pPr>
        <w:pStyle w:val="PargrafodaLista"/>
        <w:widowControl/>
        <w:numPr>
          <w:ilvl w:val="0"/>
          <w:numId w:val="32"/>
        </w:numPr>
        <w:spacing w:line="240" w:lineRule="auto"/>
        <w:rPr>
          <w:lang w:val="pt-BR"/>
        </w:rPr>
      </w:pPr>
      <w:r>
        <w:rPr>
          <w:lang w:val="pt-BR"/>
        </w:rPr>
        <w:t xml:space="preserve">Treinamento do pessoal com </w:t>
      </w:r>
      <w:proofErr w:type="spellStart"/>
      <w:r>
        <w:rPr>
          <w:lang w:val="pt-BR"/>
        </w:rPr>
        <w:t>Dropbox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>.</w:t>
      </w:r>
      <w:proofErr w:type="gramStart"/>
      <w:r w:rsidR="001D4FEF" w:rsidRPr="002E073E">
        <w:rPr>
          <w:lang w:val="pt-BR"/>
        </w:rPr>
        <w:br w:type="page"/>
      </w:r>
      <w:proofErr w:type="gramEnd"/>
    </w:p>
    <w:p w:rsidR="001D4FEF" w:rsidRPr="001D4FEF" w:rsidRDefault="001D4FEF" w:rsidP="002732DA">
      <w:pPr>
        <w:rPr>
          <w:lang w:val="pt-BR"/>
        </w:rPr>
      </w:pPr>
    </w:p>
    <w:p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7" w:name="_Toc242451470"/>
      <w:r w:rsidRPr="001D4FEF">
        <w:rPr>
          <w:rFonts w:ascii="Calibri" w:hAnsi="Calibri"/>
          <w:sz w:val="26"/>
          <w:lang w:val="pt-BR"/>
        </w:rPr>
        <w:t>Cobertura dos testes</w:t>
      </w:r>
      <w:bookmarkEnd w:id="77"/>
    </w:p>
    <w:p w:rsidR="002732DA" w:rsidRPr="001D4FEF" w:rsidRDefault="002732DA" w:rsidP="002732DA">
      <w:pPr>
        <w:rPr>
          <w:lang w:val="pt-BR"/>
        </w:rPr>
      </w:pPr>
    </w:p>
    <w:p w:rsidR="001D4FEF" w:rsidRPr="00BB51A2" w:rsidRDefault="00BB51A2" w:rsidP="00BB51A2">
      <w:pPr>
        <w:widowControl/>
        <w:spacing w:line="240" w:lineRule="auto"/>
        <w:rPr>
          <w:lang w:val="pt-BR"/>
        </w:rPr>
      </w:pPr>
      <w:r>
        <w:rPr>
          <w:lang w:val="pt-BR"/>
        </w:rPr>
        <w:t>Os testes foram planejados e executados com base nos casos de uso</w:t>
      </w:r>
      <w:r w:rsidR="00D62B2A">
        <w:rPr>
          <w:lang w:val="pt-BR"/>
        </w:rPr>
        <w:t>s</w:t>
      </w:r>
      <w:r>
        <w:rPr>
          <w:lang w:val="pt-BR"/>
        </w:rPr>
        <w:t xml:space="preserve"> disponibilizados para equipe.</w:t>
      </w:r>
      <w:proofErr w:type="gramStart"/>
      <w:r w:rsidR="001D4FEF" w:rsidRPr="00BB51A2">
        <w:rPr>
          <w:lang w:val="pt-BR"/>
        </w:rPr>
        <w:br w:type="page"/>
      </w:r>
      <w:proofErr w:type="gramEnd"/>
    </w:p>
    <w:p w:rsidR="001173B8" w:rsidRPr="001D4FEF" w:rsidRDefault="001173B8" w:rsidP="001173B8">
      <w:pPr>
        <w:pStyle w:val="Ttulo1"/>
        <w:rPr>
          <w:rFonts w:ascii="Calibri" w:hAnsi="Calibri"/>
          <w:szCs w:val="24"/>
          <w:lang w:val="pt-BR"/>
        </w:rPr>
      </w:pPr>
      <w:bookmarkStart w:id="78" w:name="_Toc242451471"/>
      <w:r w:rsidRPr="001D4FEF">
        <w:rPr>
          <w:rFonts w:ascii="Calibri" w:hAnsi="Calibri"/>
          <w:sz w:val="26"/>
          <w:lang w:val="pt-BR"/>
        </w:rPr>
        <w:lastRenderedPageBreak/>
        <w:t>Cronograma</w:t>
      </w:r>
      <w:bookmarkEnd w:id="71"/>
      <w:bookmarkEnd w:id="78"/>
    </w:p>
    <w:tbl>
      <w:tblPr>
        <w:tblW w:w="242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25"/>
        <w:gridCol w:w="1282"/>
        <w:gridCol w:w="1843"/>
      </w:tblGrid>
      <w:tr w:rsidR="00BB51A2" w:rsidRPr="001D4FEF" w:rsidTr="00BB51A2">
        <w:tc>
          <w:tcPr>
            <w:tcW w:w="1640" w:type="pct"/>
            <w:tcBorders>
              <w:right w:val="single" w:sz="4" w:space="0" w:color="auto"/>
            </w:tcBorders>
          </w:tcPr>
          <w:p w:rsidR="00BB51A2" w:rsidRPr="001D4FEF" w:rsidRDefault="00BB51A2" w:rsidP="00BB51A2">
            <w:pPr>
              <w:pStyle w:val="Tabletext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 xml:space="preserve">Fluxo de Teste </w:t>
            </w:r>
          </w:p>
        </w:tc>
        <w:tc>
          <w:tcPr>
            <w:tcW w:w="1378" w:type="pct"/>
            <w:tcBorders>
              <w:right w:val="single" w:sz="4" w:space="0" w:color="auto"/>
            </w:tcBorders>
          </w:tcPr>
          <w:p w:rsidR="00BB51A2" w:rsidRPr="001D4FEF" w:rsidRDefault="00BB51A2" w:rsidP="00EB4B09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Data</w:t>
            </w:r>
            <w:r>
              <w:rPr>
                <w:rFonts w:ascii="Calibri" w:hAnsi="Calibri"/>
                <w:b/>
                <w:lang w:val="pt-BR"/>
              </w:rPr>
              <w:t xml:space="preserve"> inicial</w:t>
            </w:r>
          </w:p>
        </w:tc>
        <w:tc>
          <w:tcPr>
            <w:tcW w:w="1982" w:type="pct"/>
          </w:tcPr>
          <w:p w:rsidR="00BB51A2" w:rsidRPr="001D4FEF" w:rsidRDefault="00BB51A2" w:rsidP="00EB4B09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Data final</w:t>
            </w:r>
          </w:p>
        </w:tc>
      </w:tr>
      <w:tr w:rsidR="00BB51A2" w:rsidRPr="001D4FEF" w:rsidTr="00BB51A2">
        <w:tc>
          <w:tcPr>
            <w:tcW w:w="1640" w:type="pct"/>
            <w:tcBorders>
              <w:right w:val="single" w:sz="4" w:space="0" w:color="auto"/>
            </w:tcBorders>
          </w:tcPr>
          <w:p w:rsidR="00BB51A2" w:rsidRPr="001D4FEF" w:rsidRDefault="00BB51A2" w:rsidP="00EB4B09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Cronograma</w:t>
            </w:r>
          </w:p>
        </w:tc>
        <w:tc>
          <w:tcPr>
            <w:tcW w:w="1378" w:type="pct"/>
            <w:tcBorders>
              <w:right w:val="single" w:sz="4" w:space="0" w:color="auto"/>
            </w:tcBorders>
          </w:tcPr>
          <w:p w:rsidR="00BB51A2" w:rsidRPr="001D4FEF" w:rsidRDefault="00BB51A2" w:rsidP="00EB4B09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04/03/2015</w:t>
            </w:r>
          </w:p>
        </w:tc>
        <w:tc>
          <w:tcPr>
            <w:tcW w:w="1982" w:type="pct"/>
          </w:tcPr>
          <w:p w:rsidR="00BB51A2" w:rsidRPr="001D4FEF" w:rsidRDefault="00BB51A2" w:rsidP="00EB4B09">
            <w:pPr>
              <w:pStyle w:val="SemEspaamento"/>
              <w:rPr>
                <w:lang w:val="pt-BR"/>
              </w:rPr>
            </w:pPr>
            <w:r>
              <w:rPr>
                <w:rFonts w:ascii="Calibri" w:hAnsi="Calibri"/>
                <w:lang w:val="pt-BR"/>
              </w:rPr>
              <w:t>06/03/2015</w:t>
            </w:r>
          </w:p>
        </w:tc>
      </w:tr>
      <w:tr w:rsidR="00BB51A2" w:rsidRPr="001D4FEF" w:rsidTr="00BB51A2">
        <w:tc>
          <w:tcPr>
            <w:tcW w:w="1640" w:type="pct"/>
            <w:tcBorders>
              <w:right w:val="single" w:sz="4" w:space="0" w:color="auto"/>
            </w:tcBorders>
          </w:tcPr>
          <w:p w:rsidR="00BB51A2" w:rsidRPr="001D4FEF" w:rsidRDefault="00BB51A2" w:rsidP="00EB4B09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Planejamento </w:t>
            </w:r>
          </w:p>
        </w:tc>
        <w:tc>
          <w:tcPr>
            <w:tcW w:w="1378" w:type="pct"/>
            <w:tcBorders>
              <w:right w:val="single" w:sz="4" w:space="0" w:color="auto"/>
            </w:tcBorders>
          </w:tcPr>
          <w:p w:rsidR="00BB51A2" w:rsidRPr="001D4FEF" w:rsidRDefault="00BB51A2" w:rsidP="00EB4B09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10/03/2015</w:t>
            </w:r>
          </w:p>
        </w:tc>
        <w:tc>
          <w:tcPr>
            <w:tcW w:w="1982" w:type="pct"/>
          </w:tcPr>
          <w:p w:rsidR="00BB51A2" w:rsidRPr="001D4FEF" w:rsidRDefault="00BB51A2" w:rsidP="00EB4B09">
            <w:pPr>
              <w:pStyle w:val="SemEspaamento"/>
              <w:rPr>
                <w:lang w:val="pt-BR"/>
              </w:rPr>
            </w:pPr>
            <w:r>
              <w:rPr>
                <w:rFonts w:ascii="Calibri" w:hAnsi="Calibri"/>
                <w:lang w:val="pt-BR"/>
              </w:rPr>
              <w:t>12/03/2015</w:t>
            </w:r>
          </w:p>
        </w:tc>
      </w:tr>
      <w:tr w:rsidR="00BB51A2" w:rsidRPr="001D4FEF" w:rsidTr="00BB51A2">
        <w:tc>
          <w:tcPr>
            <w:tcW w:w="1640" w:type="pct"/>
            <w:tcBorders>
              <w:right w:val="single" w:sz="4" w:space="0" w:color="auto"/>
            </w:tcBorders>
          </w:tcPr>
          <w:p w:rsidR="00BB51A2" w:rsidRDefault="00BB51A2" w:rsidP="00EB4B09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Projeto de Teste</w:t>
            </w:r>
          </w:p>
        </w:tc>
        <w:tc>
          <w:tcPr>
            <w:tcW w:w="1378" w:type="pct"/>
            <w:tcBorders>
              <w:right w:val="single" w:sz="4" w:space="0" w:color="auto"/>
            </w:tcBorders>
          </w:tcPr>
          <w:p w:rsidR="00BB51A2" w:rsidRDefault="00AB19E7" w:rsidP="00AB19E7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16</w:t>
            </w:r>
            <w:r w:rsidR="00BB51A2">
              <w:rPr>
                <w:rFonts w:ascii="Calibri" w:hAnsi="Calibri"/>
                <w:lang w:val="pt-BR"/>
              </w:rPr>
              <w:t>/0</w:t>
            </w:r>
            <w:r>
              <w:rPr>
                <w:rFonts w:ascii="Calibri" w:hAnsi="Calibri"/>
                <w:lang w:val="pt-BR"/>
              </w:rPr>
              <w:t>4</w:t>
            </w:r>
            <w:r w:rsidR="00BB51A2">
              <w:rPr>
                <w:rFonts w:ascii="Calibri" w:hAnsi="Calibri"/>
                <w:lang w:val="pt-BR"/>
              </w:rPr>
              <w:t>/2015</w:t>
            </w:r>
          </w:p>
        </w:tc>
        <w:tc>
          <w:tcPr>
            <w:tcW w:w="1982" w:type="pct"/>
          </w:tcPr>
          <w:p w:rsidR="00BB51A2" w:rsidRDefault="00AB19E7" w:rsidP="00AB19E7">
            <w:pPr>
              <w:pStyle w:val="SemEspaamento"/>
              <w:rPr>
                <w:lang w:val="pt-BR"/>
              </w:rPr>
            </w:pPr>
            <w:r>
              <w:rPr>
                <w:rFonts w:ascii="Calibri" w:hAnsi="Calibri"/>
                <w:lang w:val="pt-BR"/>
              </w:rPr>
              <w:t>20/04</w:t>
            </w:r>
            <w:r w:rsidR="00BB51A2">
              <w:rPr>
                <w:rFonts w:ascii="Calibri" w:hAnsi="Calibri"/>
                <w:lang w:val="pt-BR"/>
              </w:rPr>
              <w:t>/2015</w:t>
            </w:r>
          </w:p>
        </w:tc>
      </w:tr>
      <w:tr w:rsidR="00BB51A2" w:rsidRPr="001D4FEF" w:rsidTr="00BB51A2">
        <w:tc>
          <w:tcPr>
            <w:tcW w:w="1640" w:type="pct"/>
            <w:tcBorders>
              <w:right w:val="single" w:sz="4" w:space="0" w:color="auto"/>
            </w:tcBorders>
          </w:tcPr>
          <w:p w:rsidR="00BB51A2" w:rsidRDefault="00BB51A2" w:rsidP="00EB4B09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Avaliação de teste</w:t>
            </w:r>
          </w:p>
        </w:tc>
        <w:tc>
          <w:tcPr>
            <w:tcW w:w="1378" w:type="pct"/>
            <w:tcBorders>
              <w:right w:val="single" w:sz="4" w:space="0" w:color="auto"/>
            </w:tcBorders>
          </w:tcPr>
          <w:p w:rsidR="00BB51A2" w:rsidRDefault="00AB19E7" w:rsidP="00EB4B09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20</w:t>
            </w:r>
            <w:r w:rsidR="00BB51A2">
              <w:rPr>
                <w:rFonts w:ascii="Calibri" w:hAnsi="Calibri"/>
                <w:lang w:val="pt-BR"/>
              </w:rPr>
              <w:t>/04/2015</w:t>
            </w:r>
          </w:p>
        </w:tc>
        <w:tc>
          <w:tcPr>
            <w:tcW w:w="1982" w:type="pct"/>
          </w:tcPr>
          <w:p w:rsidR="00BB51A2" w:rsidRDefault="00AB19E7" w:rsidP="00EB4B09">
            <w:pPr>
              <w:pStyle w:val="SemEspaamento"/>
              <w:rPr>
                <w:lang w:val="pt-BR"/>
              </w:rPr>
            </w:pPr>
            <w:r>
              <w:rPr>
                <w:rFonts w:ascii="Calibri" w:hAnsi="Calibri"/>
                <w:lang w:val="pt-BR"/>
              </w:rPr>
              <w:t>20/04/2015</w:t>
            </w:r>
          </w:p>
        </w:tc>
      </w:tr>
    </w:tbl>
    <w:p w:rsidR="001173B8" w:rsidRPr="004349A4" w:rsidRDefault="001173B8" w:rsidP="00CC411E">
      <w:pPr>
        <w:rPr>
          <w:lang w:val="pt-BR"/>
        </w:rPr>
      </w:pPr>
    </w:p>
    <w:sectPr w:rsidR="001173B8" w:rsidRPr="004349A4" w:rsidSect="001173B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215" w:rsidRDefault="00A37215">
      <w:pPr>
        <w:spacing w:line="240" w:lineRule="auto"/>
      </w:pPr>
      <w:r>
        <w:separator/>
      </w:r>
    </w:p>
  </w:endnote>
  <w:endnote w:type="continuationSeparator" w:id="0">
    <w:p w:rsidR="00A37215" w:rsidRDefault="00A372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73E" w:rsidRDefault="002E073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73E" w:rsidRDefault="002E073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215" w:rsidRDefault="00A37215">
      <w:pPr>
        <w:spacing w:line="240" w:lineRule="auto"/>
      </w:pPr>
      <w:r>
        <w:separator/>
      </w:r>
    </w:p>
  </w:footnote>
  <w:footnote w:type="continuationSeparator" w:id="0">
    <w:p w:rsidR="00A37215" w:rsidRDefault="00A372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73E" w:rsidRDefault="002E073E">
    <w:pPr>
      <w:pBdr>
        <w:top w:val="single" w:sz="6" w:space="1" w:color="auto"/>
      </w:pBdr>
    </w:pPr>
  </w:p>
  <w:p w:rsidR="002E073E" w:rsidRDefault="002E073E">
    <w:pPr>
      <w:pStyle w:val="Cabealho"/>
    </w:pPr>
  </w:p>
  <w:p w:rsidR="002E073E" w:rsidRDefault="002E073E"/>
  <w:p w:rsidR="002E073E" w:rsidRDefault="002E073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73E" w:rsidRDefault="002E073E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73E" w:rsidRDefault="002E073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2D7718E"/>
    <w:multiLevelType w:val="hybridMultilevel"/>
    <w:tmpl w:val="65922D58"/>
    <w:lvl w:ilvl="0" w:tplc="7BCE19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AEFD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18AF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C9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223D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88F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2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5281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66C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307343"/>
    <w:multiLevelType w:val="hybridMultilevel"/>
    <w:tmpl w:val="F02C5A14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8F6417"/>
    <w:multiLevelType w:val="hybridMultilevel"/>
    <w:tmpl w:val="33209B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553A0"/>
    <w:multiLevelType w:val="hybridMultilevel"/>
    <w:tmpl w:val="C3B8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EB2C5A"/>
    <w:multiLevelType w:val="hybridMultilevel"/>
    <w:tmpl w:val="43D4AB28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872B2D"/>
    <w:multiLevelType w:val="hybridMultilevel"/>
    <w:tmpl w:val="F7484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AE06D8"/>
    <w:multiLevelType w:val="hybridMultilevel"/>
    <w:tmpl w:val="F24E4D78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343612"/>
    <w:multiLevelType w:val="hybridMultilevel"/>
    <w:tmpl w:val="1D7A2104"/>
    <w:lvl w:ilvl="0" w:tplc="A46E7F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528E25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FB8F1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16F2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96EAC5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350C9F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BC696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2E48D3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1D8CCB0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0">
    <w:nsid w:val="4536748C"/>
    <w:multiLevelType w:val="hybridMultilevel"/>
    <w:tmpl w:val="3620CE8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4D07E2D"/>
    <w:multiLevelType w:val="hybridMultilevel"/>
    <w:tmpl w:val="90161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5A73E31"/>
    <w:multiLevelType w:val="hybridMultilevel"/>
    <w:tmpl w:val="3A9A9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78F506F"/>
    <w:multiLevelType w:val="hybridMultilevel"/>
    <w:tmpl w:val="E4C04308"/>
    <w:lvl w:ilvl="0" w:tplc="BE86BE1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BF92B9D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4102A4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48E85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BCE41B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B5AB3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E18CC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9A211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B72399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5A484C5A"/>
    <w:multiLevelType w:val="hybridMultilevel"/>
    <w:tmpl w:val="B2AAD6F0"/>
    <w:lvl w:ilvl="0" w:tplc="47029A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406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8E66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2A3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462E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68FB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0D2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684F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9A6D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D070E9C"/>
    <w:multiLevelType w:val="hybridMultilevel"/>
    <w:tmpl w:val="74D6ADBA"/>
    <w:lvl w:ilvl="0" w:tplc="0A4ED442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6DAA987C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3B547584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CFD6C348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3C448BF2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4C90BCDA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A0520876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AD6FED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2F9CCE2A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16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8205A90"/>
    <w:multiLevelType w:val="hybridMultilevel"/>
    <w:tmpl w:val="0C66034A"/>
    <w:lvl w:ilvl="0" w:tplc="643A60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84E7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44C0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24B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C4C6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66C0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880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887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1257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BDA5BF4"/>
    <w:multiLevelType w:val="hybridMultilevel"/>
    <w:tmpl w:val="F02C5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C444A37"/>
    <w:multiLevelType w:val="hybridMultilevel"/>
    <w:tmpl w:val="C65E9804"/>
    <w:lvl w:ilvl="0" w:tplc="ABF43C36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73340DB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B3A8A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A0002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8A0E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2B433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BECD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C4C6D2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9DADC0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70444391"/>
    <w:multiLevelType w:val="hybridMultilevel"/>
    <w:tmpl w:val="82EC0F9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1D12AC9"/>
    <w:multiLevelType w:val="hybridMultilevel"/>
    <w:tmpl w:val="DC9E4022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1D4300E"/>
    <w:multiLevelType w:val="hybridMultilevel"/>
    <w:tmpl w:val="8C62209E"/>
    <w:lvl w:ilvl="0" w:tplc="895CF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62C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D406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222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EC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222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C7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0E9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66D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20A4A1D"/>
    <w:multiLevelType w:val="multilevel"/>
    <w:tmpl w:val="35904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7B3D20E2"/>
    <w:multiLevelType w:val="hybridMultilevel"/>
    <w:tmpl w:val="8D5C81AC"/>
    <w:lvl w:ilvl="0" w:tplc="6B82F1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87D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E88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208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5A4F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E20F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C2D6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9E6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BC14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9"/>
  </w:num>
  <w:num w:numId="5">
    <w:abstractNumId w:val="8"/>
  </w:num>
  <w:num w:numId="6">
    <w:abstractNumId w:val="20"/>
  </w:num>
  <w:num w:numId="7">
    <w:abstractNumId w:val="25"/>
  </w:num>
  <w:num w:numId="8">
    <w:abstractNumId w:val="1"/>
  </w:num>
  <w:num w:numId="9">
    <w:abstractNumId w:val="23"/>
  </w:num>
  <w:num w:numId="10">
    <w:abstractNumId w:val="18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24"/>
  </w:num>
  <w:num w:numId="17">
    <w:abstractNumId w:val="22"/>
  </w:num>
  <w:num w:numId="18">
    <w:abstractNumId w:val="21"/>
  </w:num>
  <w:num w:numId="19">
    <w:abstractNumId w:val="5"/>
  </w:num>
  <w:num w:numId="20">
    <w:abstractNumId w:val="19"/>
  </w:num>
  <w:num w:numId="21">
    <w:abstractNumId w:val="2"/>
  </w:num>
  <w:num w:numId="22">
    <w:abstractNumId w:val="10"/>
  </w:num>
  <w:num w:numId="23">
    <w:abstractNumId w:val="12"/>
  </w:num>
  <w:num w:numId="24">
    <w:abstractNumId w:val="11"/>
  </w:num>
  <w:num w:numId="25">
    <w:abstractNumId w:val="4"/>
  </w:num>
  <w:num w:numId="26">
    <w:abstractNumId w:val="7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3"/>
  </w:num>
  <w:num w:numId="32">
    <w:abstractNumId w:val="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374"/>
    <w:rsid w:val="000309CC"/>
    <w:rsid w:val="00053B49"/>
    <w:rsid w:val="00082793"/>
    <w:rsid w:val="00084E33"/>
    <w:rsid w:val="0009106A"/>
    <w:rsid w:val="000B0543"/>
    <w:rsid w:val="000B3506"/>
    <w:rsid w:val="000D5A8A"/>
    <w:rsid w:val="000E4684"/>
    <w:rsid w:val="00101883"/>
    <w:rsid w:val="0010379D"/>
    <w:rsid w:val="001173B8"/>
    <w:rsid w:val="00163E32"/>
    <w:rsid w:val="0016692A"/>
    <w:rsid w:val="001B0575"/>
    <w:rsid w:val="001B375D"/>
    <w:rsid w:val="001D4FEF"/>
    <w:rsid w:val="001D7D88"/>
    <w:rsid w:val="00200261"/>
    <w:rsid w:val="00227DBD"/>
    <w:rsid w:val="002669DD"/>
    <w:rsid w:val="002732DA"/>
    <w:rsid w:val="00286506"/>
    <w:rsid w:val="00296374"/>
    <w:rsid w:val="00297DB1"/>
    <w:rsid w:val="002D7E55"/>
    <w:rsid w:val="002E073E"/>
    <w:rsid w:val="003217B3"/>
    <w:rsid w:val="00326745"/>
    <w:rsid w:val="003758EA"/>
    <w:rsid w:val="0038508A"/>
    <w:rsid w:val="003B24CA"/>
    <w:rsid w:val="003D58B4"/>
    <w:rsid w:val="003E64A3"/>
    <w:rsid w:val="0041019C"/>
    <w:rsid w:val="00446B00"/>
    <w:rsid w:val="00474B05"/>
    <w:rsid w:val="00496F76"/>
    <w:rsid w:val="004D48C0"/>
    <w:rsid w:val="004E01C6"/>
    <w:rsid w:val="004E2B5B"/>
    <w:rsid w:val="00522B1B"/>
    <w:rsid w:val="005561BF"/>
    <w:rsid w:val="00562868"/>
    <w:rsid w:val="00564F18"/>
    <w:rsid w:val="00576790"/>
    <w:rsid w:val="00592CCF"/>
    <w:rsid w:val="005C0E3A"/>
    <w:rsid w:val="005F3425"/>
    <w:rsid w:val="00642D81"/>
    <w:rsid w:val="006545DA"/>
    <w:rsid w:val="00673EF3"/>
    <w:rsid w:val="0067788C"/>
    <w:rsid w:val="006968C7"/>
    <w:rsid w:val="006D365A"/>
    <w:rsid w:val="006F3866"/>
    <w:rsid w:val="00730D0B"/>
    <w:rsid w:val="007352E0"/>
    <w:rsid w:val="0074521A"/>
    <w:rsid w:val="007879C3"/>
    <w:rsid w:val="00787B16"/>
    <w:rsid w:val="007965F7"/>
    <w:rsid w:val="007A38F1"/>
    <w:rsid w:val="007B4680"/>
    <w:rsid w:val="008071B8"/>
    <w:rsid w:val="0081191E"/>
    <w:rsid w:val="00812F88"/>
    <w:rsid w:val="00824144"/>
    <w:rsid w:val="00825DD2"/>
    <w:rsid w:val="00862443"/>
    <w:rsid w:val="0087663B"/>
    <w:rsid w:val="008967DA"/>
    <w:rsid w:val="008B223D"/>
    <w:rsid w:val="008B4EB7"/>
    <w:rsid w:val="008D289F"/>
    <w:rsid w:val="008E55DF"/>
    <w:rsid w:val="008E7950"/>
    <w:rsid w:val="008F11E5"/>
    <w:rsid w:val="009138C4"/>
    <w:rsid w:val="00915622"/>
    <w:rsid w:val="00921412"/>
    <w:rsid w:val="00924BAC"/>
    <w:rsid w:val="00933212"/>
    <w:rsid w:val="009355E1"/>
    <w:rsid w:val="00993A81"/>
    <w:rsid w:val="00993E14"/>
    <w:rsid w:val="009960B3"/>
    <w:rsid w:val="009B1CC6"/>
    <w:rsid w:val="009D3D4F"/>
    <w:rsid w:val="009F7193"/>
    <w:rsid w:val="00A133FF"/>
    <w:rsid w:val="00A20C45"/>
    <w:rsid w:val="00A37215"/>
    <w:rsid w:val="00A46269"/>
    <w:rsid w:val="00A540B7"/>
    <w:rsid w:val="00A570B1"/>
    <w:rsid w:val="00A77EB3"/>
    <w:rsid w:val="00AA48BB"/>
    <w:rsid w:val="00AB19E7"/>
    <w:rsid w:val="00AB6223"/>
    <w:rsid w:val="00AF4134"/>
    <w:rsid w:val="00AF5E31"/>
    <w:rsid w:val="00B062B3"/>
    <w:rsid w:val="00B20DA1"/>
    <w:rsid w:val="00B24E78"/>
    <w:rsid w:val="00B25D13"/>
    <w:rsid w:val="00B66E91"/>
    <w:rsid w:val="00B7019B"/>
    <w:rsid w:val="00B744E6"/>
    <w:rsid w:val="00BA3CB6"/>
    <w:rsid w:val="00BB51A2"/>
    <w:rsid w:val="00BB73EC"/>
    <w:rsid w:val="00BC3C52"/>
    <w:rsid w:val="00BD25C5"/>
    <w:rsid w:val="00C26AF5"/>
    <w:rsid w:val="00C27925"/>
    <w:rsid w:val="00C46157"/>
    <w:rsid w:val="00C61703"/>
    <w:rsid w:val="00C72083"/>
    <w:rsid w:val="00C936A6"/>
    <w:rsid w:val="00CB23E7"/>
    <w:rsid w:val="00CC411E"/>
    <w:rsid w:val="00CC5EE3"/>
    <w:rsid w:val="00CD0E8A"/>
    <w:rsid w:val="00CD5AD6"/>
    <w:rsid w:val="00CE67F1"/>
    <w:rsid w:val="00CF2D0D"/>
    <w:rsid w:val="00D05117"/>
    <w:rsid w:val="00D2657F"/>
    <w:rsid w:val="00D3376F"/>
    <w:rsid w:val="00D3532A"/>
    <w:rsid w:val="00D44948"/>
    <w:rsid w:val="00D459FB"/>
    <w:rsid w:val="00D62B2A"/>
    <w:rsid w:val="00D769F7"/>
    <w:rsid w:val="00D870D6"/>
    <w:rsid w:val="00D87C06"/>
    <w:rsid w:val="00DB1351"/>
    <w:rsid w:val="00DD5E18"/>
    <w:rsid w:val="00E0247F"/>
    <w:rsid w:val="00E21859"/>
    <w:rsid w:val="00E43331"/>
    <w:rsid w:val="00E445D7"/>
    <w:rsid w:val="00E61FFE"/>
    <w:rsid w:val="00E64D7C"/>
    <w:rsid w:val="00E66D10"/>
    <w:rsid w:val="00E911BC"/>
    <w:rsid w:val="00EB108D"/>
    <w:rsid w:val="00EF792B"/>
    <w:rsid w:val="00F25B2A"/>
    <w:rsid w:val="00F25CE4"/>
    <w:rsid w:val="00F26F0E"/>
    <w:rsid w:val="00F3469E"/>
    <w:rsid w:val="00F3634C"/>
    <w:rsid w:val="00F378B6"/>
    <w:rsid w:val="00F4479D"/>
    <w:rsid w:val="00F47F03"/>
    <w:rsid w:val="00F71710"/>
    <w:rsid w:val="00F74C87"/>
    <w:rsid w:val="00F81F06"/>
    <w:rsid w:val="00F822A2"/>
    <w:rsid w:val="00F96BCE"/>
    <w:rsid w:val="00FA4A6C"/>
    <w:rsid w:val="00FE04EA"/>
    <w:rsid w:val="00FE3A4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  <w:style w:type="table" w:styleId="ListaMdia1-nfase3">
    <w:name w:val="Medium List 1 Accent 3"/>
    <w:basedOn w:val="Tabelanormal"/>
    <w:rsid w:val="008071B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PargrafodaLista">
    <w:name w:val="List Paragraph"/>
    <w:basedOn w:val="Normal"/>
    <w:qFormat/>
    <w:rsid w:val="009214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  <w:style w:type="table" w:styleId="ListaMdia1-nfase3">
    <w:name w:val="Medium List 1 Accent 3"/>
    <w:basedOn w:val="Tabelanormal"/>
    <w:rsid w:val="008071B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PargrafodaLista">
    <w:name w:val="List Paragraph"/>
    <w:basedOn w:val="Normal"/>
    <w:qFormat/>
    <w:rsid w:val="00921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0A178-1ACC-4588-8DC0-092A8E497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156</TotalTime>
  <Pages>14</Pages>
  <Words>1737</Words>
  <Characters>9380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</vt:lpstr>
      <vt:lpstr>Plano de Teste</vt:lpstr>
    </vt:vector>
  </TitlesOfParts>
  <Company>Tech Tur</Company>
  <LinksUpToDate>false</LinksUpToDate>
  <CharactersWithSpaces>11095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lastModifiedBy>alana</cp:lastModifiedBy>
  <cp:revision>7</cp:revision>
  <cp:lastPrinted>2004-07-30T18:38:00Z</cp:lastPrinted>
  <dcterms:created xsi:type="dcterms:W3CDTF">2015-04-23T16:40:00Z</dcterms:created>
  <dcterms:modified xsi:type="dcterms:W3CDTF">2015-06-04T17:28:00Z</dcterms:modified>
</cp:coreProperties>
</file>